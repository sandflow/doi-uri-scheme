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1414881"/>
        <w:docPartObj>
          <w:docPartGallery w:val="Cover Pages"/>
          <w:docPartUnique/>
        </w:docPartObj>
      </w:sdtPr>
      <w:sdtEndPr>
        <w:rPr>
          <w:b/>
          <w:bCs/>
        </w:rPr>
      </w:sdtEndPr>
      <w:sdtContent>
        <w:p w14:paraId="1E523B2E" w14:textId="77777777" w:rsidR="00B24B5F" w:rsidRDefault="00B24B5F"/>
        <w:p w14:paraId="53B51965" w14:textId="4AF0359D" w:rsidR="00B24B5F" w:rsidRDefault="0095624D" w:rsidP="00CA29D8">
          <w:pPr>
            <w:rPr>
              <w:sz w:val="48"/>
              <w:szCs w:val="48"/>
            </w:rPr>
          </w:pPr>
          <w:r w:rsidRPr="00161D51">
            <w:rPr>
              <w:sz w:val="48"/>
              <w:szCs w:val="48"/>
              <w:rPrChange w:id="0" w:author="Pierre-Anthony Lemieux" w:date="2024-10-10T15:01:00Z" w16du:dateUtc="2024-10-10T13:01:00Z">
                <w:rPr>
                  <w:sz w:val="48"/>
                  <w:szCs w:val="48"/>
                  <w:highlight w:val="green"/>
                </w:rPr>
              </w:rPrChange>
            </w:rPr>
            <w:t>CANDIDATE SPECIFICATION</w:t>
          </w:r>
          <w:ins w:id="1" w:author="Pierre-Anthony Lemieux" w:date="2024-10-10T15:00:00Z" w16du:dateUtc="2024-10-10T13:00:00Z">
            <w:r w:rsidR="00161D51" w:rsidRPr="00161D51">
              <w:rPr>
                <w:sz w:val="48"/>
                <w:szCs w:val="48"/>
              </w:rPr>
              <w:t xml:space="preserve"> 2 DRAFT</w:t>
            </w:r>
            <w:r w:rsidR="00161D51">
              <w:rPr>
                <w:sz w:val="48"/>
                <w:szCs w:val="48"/>
              </w:rPr>
              <w:t xml:space="preserve"> </w:t>
            </w:r>
          </w:ins>
          <w:ins w:id="2" w:author="Pierre-Anthony Lemieux" w:date="2024-10-21T22:18:00Z" w16du:dateUtc="2024-10-22T05:18:00Z">
            <w:r w:rsidR="0037361D">
              <w:rPr>
                <w:sz w:val="48"/>
                <w:szCs w:val="48"/>
              </w:rPr>
              <w:t>2</w:t>
            </w:r>
          </w:ins>
        </w:p>
        <w:p w14:paraId="6CE50CA7" w14:textId="020E960E" w:rsidR="0095624D" w:rsidRPr="00CA29D8" w:rsidRDefault="0095624D" w:rsidP="00005FF5">
          <w:pPr>
            <w:pStyle w:val="HMNormal"/>
          </w:pPr>
          <w:del w:id="3" w:author="Pierre-Anthony Lemieux" w:date="2024-10-10T15:01:00Z" w16du:dateUtc="2024-10-10T13:01:00Z">
            <w:r w:rsidDel="00FF560F">
              <w:delText xml:space="preserve">This specification is offered for public review until October 17, 2024. Please direct your feedback to </w:delText>
            </w:r>
            <w:r w:rsidDel="00FF560F">
              <w:fldChar w:fldCharType="begin"/>
            </w:r>
            <w:r w:rsidDel="00FF560F">
              <w:delInstrText>HYPERLINK "mailto:info@doi.org"</w:delInstrText>
            </w:r>
            <w:r w:rsidDel="00FF560F">
              <w:fldChar w:fldCharType="separate"/>
            </w:r>
            <w:r w:rsidRPr="00122E70" w:rsidDel="00FF560F">
              <w:rPr>
                <w:rStyle w:val="Hyperlink"/>
              </w:rPr>
              <w:delText>info@doi.org</w:delText>
            </w:r>
            <w:r w:rsidDel="00FF560F">
              <w:rPr>
                <w:rStyle w:val="Hyperlink"/>
              </w:rPr>
              <w:fldChar w:fldCharType="end"/>
            </w:r>
            <w:r w:rsidDel="00FF560F">
              <w:delText>, including [DOI URI Scheme] in the subject line.</w:delText>
            </w:r>
          </w:del>
        </w:p>
        <w:p w14:paraId="659C0EAE" w14:textId="77777777" w:rsidR="00B24B5F" w:rsidRDefault="00B87607">
          <w:r w:rsidRPr="00AA69D5">
            <w:rPr>
              <w:b/>
              <w:bCs/>
              <w:noProof/>
            </w:rPr>
            <mc:AlternateContent>
              <mc:Choice Requires="wps">
                <w:drawing>
                  <wp:anchor distT="45720" distB="45720" distL="114300" distR="114300" simplePos="0" relativeHeight="251672576" behindDoc="0" locked="0" layoutInCell="1" allowOverlap="1" wp14:anchorId="7C85E6E9" wp14:editId="37F88390">
                    <wp:simplePos x="0" y="0"/>
                    <wp:positionH relativeFrom="column">
                      <wp:posOffset>-5715</wp:posOffset>
                    </wp:positionH>
                    <wp:positionV relativeFrom="paragraph">
                      <wp:posOffset>4403725</wp:posOffset>
                    </wp:positionV>
                    <wp:extent cx="6143625" cy="1404620"/>
                    <wp:effectExtent l="0" t="0" r="0" b="0"/>
                    <wp:wrapThrough wrapText="bothSides">
                      <wp:wrapPolygon edited="0">
                        <wp:start x="201" y="0"/>
                        <wp:lineTo x="201" y="20885"/>
                        <wp:lineTo x="21366" y="20885"/>
                        <wp:lineTo x="21366" y="0"/>
                        <wp:lineTo x="201"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1404620"/>
                            </a:xfrm>
                            <a:prstGeom prst="rect">
                              <a:avLst/>
                            </a:prstGeom>
                            <a:noFill/>
                            <a:ln w="9525">
                              <a:noFill/>
                              <a:miter lim="800000"/>
                              <a:headEnd/>
                              <a:tailEnd/>
                            </a:ln>
                          </wps:spPr>
                          <wps:txbx>
                            <w:txbxContent>
                              <w:sdt>
                                <w:sdtPr>
                                  <w:rPr>
                                    <w:sz w:val="40"/>
                                    <w:szCs w:val="40"/>
                                  </w:rPr>
                                  <w:alias w:val="Category"/>
                                  <w:tag w:val=""/>
                                  <w:id w:val="-967589901"/>
                                  <w:showingPlcHdr/>
                                  <w:dataBinding w:prefixMappings="xmlns:ns0='http://purl.org/dc/elements/1.1/' xmlns:ns1='http://schemas.openxmlformats.org/package/2006/metadata/core-properties' " w:xpath="/ns1:coreProperties[1]/ns1:category[1]" w:storeItemID="{6C3C8BC8-F283-45AE-878A-BAB7291924A1}"/>
                                  <w:text/>
                                </w:sdtPr>
                                <w:sdtContent>
                                  <w:p w14:paraId="254E27CB" w14:textId="77777777" w:rsidR="00452B6C" w:rsidRPr="00C321FF" w:rsidRDefault="00D20792" w:rsidP="002C0FCB">
                                    <w:pPr>
                                      <w:rPr>
                                        <w:color w:val="3494BA"/>
                                        <w:sz w:val="52"/>
                                        <w:szCs w:val="52"/>
                                      </w:rPr>
                                    </w:pPr>
                                    <w:r>
                                      <w:rPr>
                                        <w:sz w:val="40"/>
                                        <w:szCs w:val="40"/>
                                      </w:rPr>
                                      <w:t xml:space="preserve">     </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85E6E9" id="_x0000_t202" coordsize="21600,21600" o:spt="202" path="m,l,21600r21600,l21600,xe">
                    <v:stroke joinstyle="miter"/>
                    <v:path gradientshapeok="t" o:connecttype="rect"/>
                  </v:shapetype>
                  <v:shape id="Text Box 2" o:spid="_x0000_s1026" type="#_x0000_t202" style="position:absolute;margin-left:-.45pt;margin-top:346.75pt;width:483.7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" filled="f" stroked="f">
                    <v:textbox style="mso-fit-shape-to-text:t">
                      <w:txbxContent>
                        <w:sdt>
                          <w:sdtPr>
                            <w:rPr>
                              <w:sz w:val="40"/>
                              <w:szCs w:val="40"/>
                            </w:rPr>
                            <w:alias w:val="Category"/>
                            <w:tag w:val=""/>
                            <w:id w:val="-967589901"/>
                            <w:showingPlcHdr/>
                            <w:dataBinding w:prefixMappings="xmlns:ns0='http://purl.org/dc/elements/1.1/' xmlns:ns1='http://schemas.openxmlformats.org/package/2006/metadata/core-properties' " w:xpath="/ns1:coreProperties[1]/ns1:category[1]" w:storeItemID="{6C3C8BC8-F283-45AE-878A-BAB7291924A1}"/>
                            <w:text/>
                          </w:sdtPr>
                          <w:sdtContent>
                            <w:p w14:paraId="254E27CB" w14:textId="77777777" w:rsidR="00452B6C" w:rsidRPr="00C321FF" w:rsidRDefault="00D20792" w:rsidP="002C0FCB">
                              <w:pPr>
                                <w:rPr>
                                  <w:color w:val="3494BA"/>
                                  <w:sz w:val="52"/>
                                  <w:szCs w:val="52"/>
                                </w:rPr>
                              </w:pPr>
                              <w:r>
                                <w:rPr>
                                  <w:sz w:val="40"/>
                                  <w:szCs w:val="40"/>
                                </w:rPr>
                                <w:t xml:space="preserve">     </w:t>
                              </w:r>
                            </w:p>
                          </w:sdtContent>
                        </w:sdt>
                      </w:txbxContent>
                    </v:textbox>
                    <w10:wrap type="through"/>
                  </v:shape>
                </w:pict>
              </mc:Fallback>
            </mc:AlternateContent>
          </w:r>
          <w:r w:rsidR="008A1D70">
            <w:rPr>
              <w:noProof/>
            </w:rPr>
            <mc:AlternateContent>
              <mc:Choice Requires="wps">
                <w:drawing>
                  <wp:anchor distT="0" distB="0" distL="114300" distR="114300" simplePos="0" relativeHeight="251664384" behindDoc="0" locked="0" layoutInCell="1" allowOverlap="1" wp14:anchorId="53DBFC29" wp14:editId="39658A5C">
                    <wp:simplePos x="0" y="0"/>
                    <wp:positionH relativeFrom="column">
                      <wp:posOffset>40307</wp:posOffset>
                    </wp:positionH>
                    <wp:positionV relativeFrom="paragraph">
                      <wp:posOffset>1435100</wp:posOffset>
                    </wp:positionV>
                    <wp:extent cx="6086074" cy="2127183"/>
                    <wp:effectExtent l="0" t="0" r="10160" b="6985"/>
                    <wp:wrapNone/>
                    <wp:docPr id="17" name="Rectangle 17"/>
                    <wp:cNvGraphicFramePr/>
                    <a:graphic xmlns:a="http://schemas.openxmlformats.org/drawingml/2006/main">
                      <a:graphicData uri="http://schemas.microsoft.com/office/word/2010/wordprocessingShape">
                        <wps:wsp>
                          <wps:cNvSpPr/>
                          <wps:spPr>
                            <a:xfrm>
                              <a:off x="0" y="0"/>
                              <a:ext cx="6086074" cy="2127183"/>
                            </a:xfrm>
                            <a:prstGeom prst="rect">
                              <a:avLst/>
                            </a:prstGeom>
                            <a:noFill/>
                            <a:ln>
                              <a:noFill/>
                            </a:ln>
                          </wps:spPr>
                          <wps:txbx>
                            <w:txbxContent>
                              <w:p w14:paraId="7A135540" w14:textId="6838A2EA" w:rsidR="00B6270D" w:rsidRDefault="00000000" w:rsidP="002C0FCB">
                                <w:pPr>
                                  <w:pStyle w:val="NoSpacing"/>
                                  <w:rPr>
                                    <w:rFonts w:ascii="Futura PT Bold" w:eastAsiaTheme="majorEastAsia" w:hAnsi="Futura PT Bold" w:cstheme="minorHAnsi"/>
                                    <w:caps/>
                                    <w:color w:val="auto"/>
                                    <w:sz w:val="96"/>
                                    <w:szCs w:val="96"/>
                                  </w:rPr>
                                </w:pPr>
                                <w:sdt>
                                  <w:sdtPr>
                                    <w:rPr>
                                      <w:rFonts w:ascii="Futura PT Bold" w:eastAsiaTheme="majorEastAsia" w:hAnsi="Futura PT Bold" w:cstheme="minorHAnsi"/>
                                      <w:caps/>
                                      <w:color w:val="auto"/>
                                      <w:sz w:val="96"/>
                                      <w:szCs w:val="96"/>
                                    </w:rPr>
                                    <w:alias w:val="Title"/>
                                    <w:id w:val="612603602"/>
                                    <w:dataBinding w:prefixMappings="xmlns:ns0='http://schemas.openxmlformats.org/package/2006/metadata/core-properties' xmlns:ns1='http://purl.org/dc/elements/1.1/'" w:xpath="/ns0:coreProperties[1]/ns1:title[1]" w:storeItemID="{6C3C8BC8-F283-45AE-878A-BAB7291924A1}"/>
                                    <w:text/>
                                  </w:sdtPr>
                                  <w:sdtContent>
                                    <w:r w:rsidR="00761F3A">
                                      <w:rPr>
                                        <w:rFonts w:ascii="Futura PT Bold" w:eastAsiaTheme="majorEastAsia" w:hAnsi="Futura PT Bold" w:cstheme="minorHAnsi"/>
                                        <w:caps/>
                                        <w:color w:val="auto"/>
                                        <w:sz w:val="96"/>
                                        <w:szCs w:val="96"/>
                                      </w:rPr>
                                      <w:t>DOI URI</w:t>
                                    </w:r>
                                    <w:r w:rsidR="00685CA5">
                                      <w:rPr>
                                        <w:rFonts w:ascii="Futura PT Bold" w:eastAsiaTheme="majorEastAsia" w:hAnsi="Futura PT Bold" w:cstheme="minorHAnsi"/>
                                        <w:caps/>
                                        <w:color w:val="auto"/>
                                        <w:sz w:val="96"/>
                                        <w:szCs w:val="96"/>
                                      </w:rPr>
                                      <w:t xml:space="preserve"> sCHEME</w:t>
                                    </w:r>
                                  </w:sdtContent>
                                </w:sdt>
                              </w:p>
                              <w:p w14:paraId="6A6ACEC3" w14:textId="77777777" w:rsidR="00E43662" w:rsidRDefault="00E43662" w:rsidP="002C0FCB">
                                <w:pPr>
                                  <w:pStyle w:val="NoSpacing"/>
                                  <w:rPr>
                                    <w:rFonts w:ascii="Futura PT Bold" w:eastAsiaTheme="majorEastAsia" w:hAnsi="Futura PT Bold" w:cstheme="minorHAnsi"/>
                                    <w:caps/>
                                    <w:color w:val="auto"/>
                                    <w:sz w:val="96"/>
                                    <w:szCs w:val="96"/>
                                  </w:rPr>
                                </w:pPr>
                              </w:p>
                              <w:p w14:paraId="7076A19F" w14:textId="64F47B55" w:rsidR="00E43662" w:rsidRPr="00E43662" w:rsidDel="00FF560F" w:rsidRDefault="00E43662" w:rsidP="002C0FCB">
                                <w:pPr>
                                  <w:pStyle w:val="NoSpacing"/>
                                  <w:rPr>
                                    <w:del w:id="4" w:author="Pierre-Anthony Lemieux" w:date="2024-10-10T15:01:00Z" w16du:dateUtc="2024-10-10T13:01:00Z"/>
                                    <w:rFonts w:eastAsiaTheme="majorEastAsia" w:cstheme="minorHAnsi"/>
                                    <w:color w:val="auto"/>
                                    <w:sz w:val="48"/>
                                    <w:szCs w:val="48"/>
                                  </w:rPr>
                                </w:pPr>
                                <w:del w:id="5" w:author="Pierre-Anthony Lemieux" w:date="2024-10-10T15:01:00Z" w16du:dateUtc="2024-10-10T13:01:00Z">
                                  <w:r w:rsidRPr="00E43662" w:rsidDel="00FF560F">
                                    <w:rPr>
                                      <w:rFonts w:eastAsiaTheme="majorEastAsia" w:cstheme="minorHAnsi"/>
                                      <w:color w:val="auto"/>
                                      <w:sz w:val="48"/>
                                      <w:szCs w:val="48"/>
                                    </w:rPr>
                                    <w:delText>doi:10.1000/292</w:delText>
                                  </w:r>
                                </w:del>
                              </w:p>
                              <w:p w14:paraId="52BA71DC" w14:textId="77777777" w:rsidR="00AB0D75" w:rsidRPr="00B6270D" w:rsidRDefault="00A97F1B" w:rsidP="00AB0D75">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 xml:space="preserve"> </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3DBFC29" id="Rectangle 17" o:spid="_x0000_s1027" style="position:absolute;margin-left:3.15pt;margin-top:113pt;width:479.2pt;height:1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" filled="f" stroked="f">
                    <v:textbox inset="0,0,0,0">
                      <w:txbxContent>
                        <w:p w14:paraId="7A135540" w14:textId="6838A2EA" w:rsidR="00B6270D" w:rsidRDefault="00000000" w:rsidP="002C0FCB">
                          <w:pPr>
                            <w:pStyle w:val="NoSpacing"/>
                            <w:rPr>
                              <w:rFonts w:ascii="Futura PT Bold" w:eastAsiaTheme="majorEastAsia" w:hAnsi="Futura PT Bold" w:cstheme="minorHAnsi"/>
                              <w:caps/>
                              <w:color w:val="auto"/>
                              <w:sz w:val="96"/>
                              <w:szCs w:val="96"/>
                            </w:rPr>
                          </w:pPr>
                          <w:sdt>
                            <w:sdtPr>
                              <w:rPr>
                                <w:rFonts w:ascii="Futura PT Bold" w:eastAsiaTheme="majorEastAsia" w:hAnsi="Futura PT Bold" w:cstheme="minorHAnsi"/>
                                <w:caps/>
                                <w:color w:val="auto"/>
                                <w:sz w:val="96"/>
                                <w:szCs w:val="96"/>
                              </w:rPr>
                              <w:alias w:val="Title"/>
                              <w:id w:val="612603602"/>
                              <w:dataBinding w:prefixMappings="xmlns:ns0='http://schemas.openxmlformats.org/package/2006/metadata/core-properties' xmlns:ns1='http://purl.org/dc/elements/1.1/'" w:xpath="/ns0:coreProperties[1]/ns1:title[1]" w:storeItemID="{6C3C8BC8-F283-45AE-878A-BAB7291924A1}"/>
                              <w:text/>
                            </w:sdtPr>
                            <w:sdtContent>
                              <w:r w:rsidR="00761F3A">
                                <w:rPr>
                                  <w:rFonts w:ascii="Futura PT Bold" w:eastAsiaTheme="majorEastAsia" w:hAnsi="Futura PT Bold" w:cstheme="minorHAnsi"/>
                                  <w:caps/>
                                  <w:color w:val="auto"/>
                                  <w:sz w:val="96"/>
                                  <w:szCs w:val="96"/>
                                </w:rPr>
                                <w:t>DOI URI</w:t>
                              </w:r>
                              <w:r w:rsidR="00685CA5">
                                <w:rPr>
                                  <w:rFonts w:ascii="Futura PT Bold" w:eastAsiaTheme="majorEastAsia" w:hAnsi="Futura PT Bold" w:cstheme="minorHAnsi"/>
                                  <w:caps/>
                                  <w:color w:val="auto"/>
                                  <w:sz w:val="96"/>
                                  <w:szCs w:val="96"/>
                                </w:rPr>
                                <w:t xml:space="preserve"> sCHEME</w:t>
                              </w:r>
                            </w:sdtContent>
                          </w:sdt>
                        </w:p>
                        <w:p w14:paraId="6A6ACEC3" w14:textId="77777777" w:rsidR="00E43662" w:rsidRDefault="00E43662" w:rsidP="002C0FCB">
                          <w:pPr>
                            <w:pStyle w:val="NoSpacing"/>
                            <w:rPr>
                              <w:rFonts w:ascii="Futura PT Bold" w:eastAsiaTheme="majorEastAsia" w:hAnsi="Futura PT Bold" w:cstheme="minorHAnsi"/>
                              <w:caps/>
                              <w:color w:val="auto"/>
                              <w:sz w:val="96"/>
                              <w:szCs w:val="96"/>
                            </w:rPr>
                          </w:pPr>
                        </w:p>
                        <w:p w14:paraId="7076A19F" w14:textId="64F47B55" w:rsidR="00E43662" w:rsidRPr="00E43662" w:rsidDel="00FF560F" w:rsidRDefault="00E43662" w:rsidP="002C0FCB">
                          <w:pPr>
                            <w:pStyle w:val="NoSpacing"/>
                            <w:rPr>
                              <w:del w:id="6" w:author="Pierre-Anthony Lemieux" w:date="2024-10-10T15:01:00Z" w16du:dateUtc="2024-10-10T13:01:00Z"/>
                              <w:rFonts w:eastAsiaTheme="majorEastAsia" w:cstheme="minorHAnsi"/>
                              <w:color w:val="auto"/>
                              <w:sz w:val="48"/>
                              <w:szCs w:val="48"/>
                            </w:rPr>
                          </w:pPr>
                          <w:del w:id="7" w:author="Pierre-Anthony Lemieux" w:date="2024-10-10T15:01:00Z" w16du:dateUtc="2024-10-10T13:01:00Z">
                            <w:r w:rsidRPr="00E43662" w:rsidDel="00FF560F">
                              <w:rPr>
                                <w:rFonts w:eastAsiaTheme="majorEastAsia" w:cstheme="minorHAnsi"/>
                                <w:color w:val="auto"/>
                                <w:sz w:val="48"/>
                                <w:szCs w:val="48"/>
                              </w:rPr>
                              <w:delText>doi:10.1000/292</w:delText>
                            </w:r>
                          </w:del>
                        </w:p>
                        <w:p w14:paraId="52BA71DC" w14:textId="77777777" w:rsidR="00AB0D75" w:rsidRPr="00B6270D" w:rsidRDefault="00A97F1B" w:rsidP="00AB0D75">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 xml:space="preserve"> </w:t>
                          </w:r>
                        </w:p>
                      </w:txbxContent>
                    </v:textbox>
                  </v:rect>
                </w:pict>
              </mc:Fallback>
            </mc:AlternateContent>
          </w:r>
          <w:r w:rsidR="00B24B5F">
            <w:rPr>
              <w:b/>
              <w:bCs/>
            </w:rPr>
            <w:br w:type="page"/>
          </w:r>
        </w:p>
      </w:sdtContent>
    </w:sdt>
    <w:p w14:paraId="2EEC24FE" w14:textId="77777777" w:rsidR="00435EC2" w:rsidRDefault="00435EC2" w:rsidP="00873F56">
      <w:pPr>
        <w:pStyle w:val="Subtitle"/>
        <w:rPr>
          <w:sz w:val="52"/>
          <w:szCs w:val="52"/>
        </w:rPr>
        <w:sectPr w:rsidR="00435EC2" w:rsidSect="00AB17BB">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09" w:footer="709" w:gutter="0"/>
          <w:cols w:space="708"/>
          <w:titlePg/>
          <w:docGrid w:linePitch="360"/>
        </w:sectPr>
      </w:pPr>
    </w:p>
    <w:p w14:paraId="345400D0" w14:textId="77777777" w:rsidR="00914F42" w:rsidRPr="009343B2" w:rsidRDefault="00914F42" w:rsidP="009B166D">
      <w:pPr>
        <w:pStyle w:val="HMSubTitle2"/>
        <w:rPr>
          <w:rStyle w:val="HMSubTitle"/>
          <w:bCs/>
          <w:caps/>
        </w:rPr>
      </w:pPr>
      <w:bookmarkStart w:id="8" w:name="_Hlk132382026"/>
      <w:r w:rsidRPr="009343B2">
        <w:rPr>
          <w:rStyle w:val="HMSubTitle"/>
          <w:bCs/>
          <w:caps/>
        </w:rPr>
        <w:lastRenderedPageBreak/>
        <w:t>Copyright License Agreement</w:t>
      </w:r>
    </w:p>
    <w:p w14:paraId="15AFEB8E" w14:textId="77777777" w:rsidR="003D6FF8" w:rsidRPr="00661120" w:rsidRDefault="003D6FF8" w:rsidP="009B166D">
      <w:pPr>
        <w:pStyle w:val="HMNormal"/>
        <w:rPr>
          <w:rStyle w:val="HMSubTitle"/>
          <w:rFonts w:ascii="Futura PT Book" w:hAnsi="Futura PT Book"/>
          <w:b/>
          <w:bCs/>
          <w:color w:val="343434"/>
        </w:rPr>
      </w:pPr>
      <w:r w:rsidRPr="00661120">
        <w:rPr>
          <w:shd w:val="clear" w:color="auto" w:fill="FFFFFF"/>
        </w:rPr>
        <w:t>This work is released under a CC BY-ND license, which means that you are free to do with it as you please as long as you (1) properly attribute it and (2) do not create derivative works.</w:t>
      </w:r>
      <w:r w:rsidR="007C6BF3" w:rsidRPr="00661120">
        <w:rPr>
          <w:shd w:val="clear" w:color="auto" w:fill="FFFFFF"/>
        </w:rPr>
        <w:t xml:space="preserve"> </w:t>
      </w:r>
    </w:p>
    <w:p w14:paraId="18EC5EB6" w14:textId="133F9120" w:rsidR="00914F42" w:rsidRPr="00661120" w:rsidRDefault="00914F42" w:rsidP="009B166D">
      <w:pPr>
        <w:pStyle w:val="HMNormal"/>
      </w:pPr>
      <w:r w:rsidRPr="00661120">
        <w:rPr>
          <w:rFonts w:ascii="Calibri" w:hAnsi="Calibri" w:cs="Calibri"/>
        </w:rPr>
        <w:t>©</w:t>
      </w:r>
      <w:r w:rsidRPr="00661120">
        <w:t xml:space="preserve"> 202</w:t>
      </w:r>
      <w:r w:rsidR="00685CA5">
        <w:t>4</w:t>
      </w:r>
      <w:r w:rsidRPr="00661120">
        <w:t xml:space="preserve"> DOI Foundation</w:t>
      </w:r>
    </w:p>
    <w:p w14:paraId="40D2EA7C" w14:textId="77777777" w:rsidR="00914F42" w:rsidRPr="009343B2" w:rsidRDefault="00914F42" w:rsidP="009B166D">
      <w:pPr>
        <w:pStyle w:val="HMSubTitle2"/>
      </w:pPr>
      <w:r w:rsidRPr="009343B2">
        <w:rPr>
          <w:rStyle w:val="HMSubTitle"/>
          <w:bCs/>
          <w:caps/>
        </w:rPr>
        <w:t>Trademark and Logo Usage Policy</w:t>
      </w:r>
    </w:p>
    <w:p w14:paraId="767A6EA3" w14:textId="77777777" w:rsidR="00914F42" w:rsidRPr="00661120" w:rsidRDefault="00914F42" w:rsidP="009B166D">
      <w:pPr>
        <w:pStyle w:val="HMNormal"/>
      </w:pPr>
      <w:r w:rsidRPr="00661120">
        <w:t>DOI</w:t>
      </w:r>
      <w:r w:rsidRPr="00661120">
        <w:rPr>
          <w:rFonts w:ascii="Calibri" w:hAnsi="Calibri" w:cs="Calibri"/>
        </w:rPr>
        <w:t>®</w:t>
      </w:r>
      <w:r w:rsidRPr="00661120">
        <w:t>, DOI.ORG</w:t>
      </w:r>
      <w:r w:rsidRPr="00661120">
        <w:rPr>
          <w:rFonts w:ascii="Calibri" w:hAnsi="Calibri" w:cs="Calibri"/>
        </w:rPr>
        <w:t>®</w:t>
      </w:r>
      <w:r w:rsidRPr="00661120">
        <w:t xml:space="preserve"> and shortDOI</w:t>
      </w:r>
      <w:r w:rsidRPr="00661120">
        <w:rPr>
          <w:rFonts w:ascii="Calibri" w:hAnsi="Calibri" w:cs="Calibri"/>
        </w:rPr>
        <w:t>®</w:t>
      </w:r>
      <w:r w:rsidRPr="00661120">
        <w:t xml:space="preserve"> are registered trademarks of the DOI</w:t>
      </w:r>
      <w:r w:rsidRPr="00661120">
        <w:rPr>
          <w:rFonts w:ascii="Calibri" w:hAnsi="Calibri" w:cs="Calibri"/>
        </w:rPr>
        <w:t>®</w:t>
      </w:r>
      <w:r w:rsidRPr="00661120">
        <w:t xml:space="preserve"> Foundation. The DOI</w:t>
      </w:r>
      <w:r w:rsidRPr="00661120">
        <w:rPr>
          <w:rFonts w:ascii="Calibri" w:hAnsi="Calibri" w:cs="Calibri"/>
        </w:rPr>
        <w:t>®</w:t>
      </w:r>
      <w:r w:rsidRPr="00661120">
        <w:t xml:space="preserve"> Foundation authorizes users who correctly implement International Standard ISO 26324 to use the trademark free of charge to indicate such implementation; however, this authorization applies only and exclusively in the context of such use. The DOI</w:t>
      </w:r>
      <w:r w:rsidRPr="00661120">
        <w:rPr>
          <w:rFonts w:ascii="Calibri" w:hAnsi="Calibri" w:cs="Calibri"/>
        </w:rPr>
        <w:t>®</w:t>
      </w:r>
      <w:r w:rsidRPr="00661120">
        <w:t xml:space="preserve"> Foundation is willing to authorize anyone who creates software or other products or services implementing ISO 26324 to use the trademark DOI free of charge provided that:</w:t>
      </w:r>
    </w:p>
    <w:p w14:paraId="51F34A04" w14:textId="77777777" w:rsidR="00914F42" w:rsidRPr="00670669" w:rsidRDefault="00914F42" w:rsidP="009B166D">
      <w:pPr>
        <w:pStyle w:val="HMLists0"/>
        <w:numPr>
          <w:ilvl w:val="0"/>
          <w:numId w:val="91"/>
        </w:numPr>
      </w:pPr>
      <w:r w:rsidRPr="00670669">
        <w:t>the software, product or service is accurately described</w:t>
      </w:r>
    </w:p>
    <w:p w14:paraId="7D6B5D62" w14:textId="77777777" w:rsidR="00914F42" w:rsidRPr="00670669" w:rsidRDefault="00914F42" w:rsidP="009B166D">
      <w:pPr>
        <w:pStyle w:val="HMLists0"/>
        <w:numPr>
          <w:ilvl w:val="0"/>
          <w:numId w:val="91"/>
        </w:numPr>
      </w:pPr>
      <w:r w:rsidRPr="00670669">
        <w:t>DOI is identified as a trademark of the DOI</w:t>
      </w:r>
      <w:r w:rsidRPr="00670669">
        <w:rPr>
          <w:rFonts w:ascii="Calibri" w:hAnsi="Calibri" w:cs="Calibri"/>
        </w:rPr>
        <w:t>®</w:t>
      </w:r>
      <w:r w:rsidRPr="00670669">
        <w:t xml:space="preserve"> Foundation</w:t>
      </w:r>
    </w:p>
    <w:p w14:paraId="1AEA61F4" w14:textId="77777777" w:rsidR="00914F42" w:rsidRPr="00670669" w:rsidRDefault="00914F42" w:rsidP="009B166D">
      <w:pPr>
        <w:pStyle w:val="HMLists0"/>
        <w:numPr>
          <w:ilvl w:val="0"/>
          <w:numId w:val="91"/>
        </w:numPr>
      </w:pPr>
      <w:r w:rsidRPr="00670669">
        <w:t xml:space="preserve">the superscript symbol </w:t>
      </w:r>
      <w:r w:rsidRPr="00670669">
        <w:rPr>
          <w:rFonts w:ascii="Calibri" w:hAnsi="Calibri" w:cs="Calibri"/>
        </w:rPr>
        <w:t>®</w:t>
      </w:r>
      <w:r w:rsidRPr="00670669">
        <w:t xml:space="preserve"> is placed following the letters "DOI" at its first occurrence in any printed or electronic document describing or marketing the software, product or service</w:t>
      </w:r>
    </w:p>
    <w:p w14:paraId="2CBC901B" w14:textId="77777777" w:rsidR="00914F42" w:rsidRPr="00661120" w:rsidRDefault="00914F42" w:rsidP="009B166D">
      <w:pPr>
        <w:pStyle w:val="HMNormal"/>
      </w:pPr>
      <w:bookmarkStart w:id="9" w:name="_Hlk132634421"/>
      <w:r w:rsidRPr="00661120">
        <w:t>A re-sizable version of the DOI logo for Internet use under these conditions can be downloaded from the DOI</w:t>
      </w:r>
      <w:r w:rsidRPr="00661120">
        <w:rPr>
          <w:rFonts w:ascii="Calibri" w:hAnsi="Calibri" w:cs="Calibri"/>
        </w:rPr>
        <w:t>®</w:t>
      </w:r>
      <w:r w:rsidRPr="00661120">
        <w:t xml:space="preserve"> web site as a convenience for companies, organizations and the press. Inclusion of this logo should not be used to imply DOI</w:t>
      </w:r>
      <w:r w:rsidRPr="00661120">
        <w:rPr>
          <w:rFonts w:ascii="Calibri" w:hAnsi="Calibri" w:cs="Calibri"/>
        </w:rPr>
        <w:t>®</w:t>
      </w:r>
      <w:r w:rsidRPr="00661120">
        <w:t xml:space="preserve"> Foundation's endorsement of the company, product or services.</w:t>
      </w:r>
    </w:p>
    <w:bookmarkEnd w:id="9"/>
    <w:p w14:paraId="58F113B4" w14:textId="77777777" w:rsidR="0038457A" w:rsidRPr="00661120" w:rsidRDefault="00562653" w:rsidP="009B166D">
      <w:pPr>
        <w:pStyle w:val="HMNormal"/>
      </w:pPr>
      <w:r w:rsidRPr="00661120">
        <w:t xml:space="preserve">For more information, see the </w:t>
      </w:r>
      <w:hyperlink r:id="rId15" w:history="1">
        <w:r w:rsidRPr="00661120">
          <w:rPr>
            <w:rStyle w:val="Hyperlink"/>
            <w:color w:val="0000FF"/>
          </w:rPr>
          <w:t>Trademark Policy</w:t>
        </w:r>
      </w:hyperlink>
      <w:r w:rsidR="00A644B7" w:rsidRPr="00661120">
        <w:t xml:space="preserve"> (https://www.doi.org/resources/130718-trademark-policy.pdf).</w:t>
      </w:r>
    </w:p>
    <w:p w14:paraId="338DCD90" w14:textId="77777777" w:rsidR="000872B5" w:rsidRPr="00661120" w:rsidRDefault="000872B5" w:rsidP="00561960">
      <w:pPr>
        <w:rPr>
          <w:color w:val="343434"/>
        </w:rPr>
      </w:pPr>
    </w:p>
    <w:p w14:paraId="2E950BFE" w14:textId="62B2134C" w:rsidR="00914F42" w:rsidRDefault="00914F42" w:rsidP="00927E0F">
      <w:pPr>
        <w:pStyle w:val="HMNormal"/>
        <w:rPr>
          <w:rFonts w:ascii="Calibri" w:hAnsi="Calibri" w:cs="Calibri"/>
          <w:spacing w:val="15"/>
          <w:sz w:val="28"/>
          <w:szCs w:val="28"/>
        </w:rPr>
      </w:pPr>
      <w:r w:rsidRPr="00661120">
        <w:t>Publication date:</w:t>
      </w:r>
      <w:r w:rsidR="00230058">
        <w:t xml:space="preserve"> 2024-09-17</w:t>
      </w:r>
      <w:r w:rsidRPr="00661120">
        <w:t xml:space="preserve"> </w:t>
      </w:r>
      <w:r>
        <w:br w:type="page"/>
      </w:r>
    </w:p>
    <w:p w14:paraId="26F9CB11" w14:textId="77777777" w:rsidR="00515D5E" w:rsidRPr="00663B8F" w:rsidRDefault="00873F56" w:rsidP="00663B8F">
      <w:pPr>
        <w:pStyle w:val="ContentsTitle"/>
      </w:pPr>
      <w:bookmarkStart w:id="10" w:name="_Hlk132382152"/>
      <w:bookmarkEnd w:id="8"/>
      <w:r w:rsidRPr="00FA2F14">
        <w:lastRenderedPageBreak/>
        <w:t>Contents</w:t>
      </w:r>
    </w:p>
    <w:bookmarkEnd w:id="10" w:displacedByCustomXml="next"/>
    <w:sdt>
      <w:sdtPr>
        <w:id w:val="21888688"/>
        <w:docPartObj>
          <w:docPartGallery w:val="Table of Contents"/>
          <w:docPartUnique/>
        </w:docPartObj>
      </w:sdtPr>
      <w:sdtContent>
        <w:p w14:paraId="57F02311" w14:textId="77777777" w:rsidR="00515D5E" w:rsidRDefault="00515D5E" w:rsidP="00D8709C">
          <w:pPr>
            <w:pStyle w:val="TOC1"/>
          </w:pPr>
        </w:p>
        <w:p w14:paraId="3F0670B9" w14:textId="7709CFE0" w:rsidR="00927E0F" w:rsidRDefault="009F794D">
          <w:pPr>
            <w:pStyle w:val="TOC1"/>
            <w:rPr>
              <w:rFonts w:asciiTheme="minorHAnsi" w:hAnsiTheme="minorHAnsi"/>
              <w:caps w:val="0"/>
              <w:color w:val="auto"/>
              <w:spacing w:val="0"/>
              <w:kern w:val="2"/>
              <w:szCs w:val="24"/>
              <w:lang w:eastAsia="ja-JP"/>
              <w14:ligatures w14:val="standardContextual"/>
            </w:rPr>
          </w:pPr>
          <w:r>
            <w:fldChar w:fldCharType="begin"/>
          </w:r>
          <w:r>
            <w:instrText xml:space="preserve"> TOC \o "1-3" \h \z \u </w:instrText>
          </w:r>
          <w:r>
            <w:fldChar w:fldCharType="separate"/>
          </w:r>
          <w:hyperlink w:anchor="_Toc174527899" w:history="1">
            <w:r w:rsidR="00927E0F" w:rsidRPr="001B430F">
              <w:rPr>
                <w:rStyle w:val="Hyperlink"/>
                <w:lang w:bidi="en-US"/>
              </w:rPr>
              <w:t>Preface</w:t>
            </w:r>
            <w:r w:rsidR="00927E0F">
              <w:rPr>
                <w:webHidden/>
              </w:rPr>
              <w:tab/>
            </w:r>
            <w:r w:rsidR="00927E0F">
              <w:rPr>
                <w:webHidden/>
              </w:rPr>
              <w:fldChar w:fldCharType="begin"/>
            </w:r>
            <w:r w:rsidR="00927E0F">
              <w:rPr>
                <w:webHidden/>
              </w:rPr>
              <w:instrText xml:space="preserve"> PAGEREF _Toc174527899 \h </w:instrText>
            </w:r>
            <w:r w:rsidR="00927E0F">
              <w:rPr>
                <w:webHidden/>
              </w:rPr>
            </w:r>
            <w:r w:rsidR="00927E0F">
              <w:rPr>
                <w:webHidden/>
              </w:rPr>
              <w:fldChar w:fldCharType="separate"/>
            </w:r>
            <w:r w:rsidR="00C32A99">
              <w:rPr>
                <w:webHidden/>
              </w:rPr>
              <w:t>4</w:t>
            </w:r>
            <w:r w:rsidR="00927E0F">
              <w:rPr>
                <w:webHidden/>
              </w:rPr>
              <w:fldChar w:fldCharType="end"/>
            </w:r>
          </w:hyperlink>
        </w:p>
        <w:p w14:paraId="751F2C6A" w14:textId="6B2C9888" w:rsidR="00927E0F" w:rsidRDefault="00927E0F">
          <w:pPr>
            <w:pStyle w:val="TOC1"/>
            <w:rPr>
              <w:rFonts w:asciiTheme="minorHAnsi" w:hAnsiTheme="minorHAnsi"/>
              <w:caps w:val="0"/>
              <w:color w:val="auto"/>
              <w:spacing w:val="0"/>
              <w:kern w:val="2"/>
              <w:szCs w:val="24"/>
              <w:lang w:eastAsia="ja-JP"/>
              <w14:ligatures w14:val="standardContextual"/>
            </w:rPr>
          </w:pPr>
          <w:hyperlink w:anchor="_Toc174527900" w:history="1">
            <w:r w:rsidRPr="001B430F">
              <w:rPr>
                <w:rStyle w:val="Hyperlink"/>
                <w:b/>
                <w:lang w:bidi="en-US"/>
              </w:rPr>
              <w:t>Chapter 1</w:t>
            </w:r>
            <w:r>
              <w:rPr>
                <w:rFonts w:asciiTheme="minorHAnsi" w:hAnsiTheme="minorHAnsi"/>
                <w:caps w:val="0"/>
                <w:color w:val="auto"/>
                <w:spacing w:val="0"/>
                <w:kern w:val="2"/>
                <w:szCs w:val="24"/>
                <w:lang w:eastAsia="ja-JP"/>
                <w14:ligatures w14:val="standardContextual"/>
              </w:rPr>
              <w:tab/>
            </w:r>
            <w:r w:rsidRPr="001B430F">
              <w:rPr>
                <w:rStyle w:val="Hyperlink"/>
                <w:lang w:bidi="en-US"/>
              </w:rPr>
              <w:t xml:space="preserve"> Introduction</w:t>
            </w:r>
            <w:r>
              <w:rPr>
                <w:webHidden/>
              </w:rPr>
              <w:tab/>
            </w:r>
            <w:r>
              <w:rPr>
                <w:webHidden/>
              </w:rPr>
              <w:fldChar w:fldCharType="begin"/>
            </w:r>
            <w:r>
              <w:rPr>
                <w:webHidden/>
              </w:rPr>
              <w:instrText xml:space="preserve"> PAGEREF _Toc174527900 \h </w:instrText>
            </w:r>
            <w:r>
              <w:rPr>
                <w:webHidden/>
              </w:rPr>
            </w:r>
            <w:r>
              <w:rPr>
                <w:webHidden/>
              </w:rPr>
              <w:fldChar w:fldCharType="separate"/>
            </w:r>
            <w:r w:rsidR="00C32A99">
              <w:rPr>
                <w:webHidden/>
              </w:rPr>
              <w:t>5</w:t>
            </w:r>
            <w:r>
              <w:rPr>
                <w:webHidden/>
              </w:rPr>
              <w:fldChar w:fldCharType="end"/>
            </w:r>
          </w:hyperlink>
        </w:p>
        <w:p w14:paraId="47F7DC16" w14:textId="65478305" w:rsidR="00927E0F" w:rsidRDefault="00927E0F">
          <w:pPr>
            <w:pStyle w:val="TOC1"/>
            <w:rPr>
              <w:rFonts w:asciiTheme="minorHAnsi" w:hAnsiTheme="minorHAnsi"/>
              <w:caps w:val="0"/>
              <w:color w:val="auto"/>
              <w:spacing w:val="0"/>
              <w:kern w:val="2"/>
              <w:szCs w:val="24"/>
              <w:lang w:eastAsia="ja-JP"/>
              <w14:ligatures w14:val="standardContextual"/>
            </w:rPr>
          </w:pPr>
          <w:hyperlink w:anchor="_Toc174527901" w:history="1">
            <w:r w:rsidRPr="001B430F">
              <w:rPr>
                <w:rStyle w:val="Hyperlink"/>
                <w:b/>
                <w:lang w:bidi="en-US"/>
              </w:rPr>
              <w:t>Chapter 2</w:t>
            </w:r>
            <w:r>
              <w:rPr>
                <w:rFonts w:asciiTheme="minorHAnsi" w:hAnsiTheme="minorHAnsi"/>
                <w:caps w:val="0"/>
                <w:color w:val="auto"/>
                <w:spacing w:val="0"/>
                <w:kern w:val="2"/>
                <w:szCs w:val="24"/>
                <w:lang w:eastAsia="ja-JP"/>
                <w14:ligatures w14:val="standardContextual"/>
              </w:rPr>
              <w:tab/>
            </w:r>
            <w:r w:rsidRPr="001B430F">
              <w:rPr>
                <w:rStyle w:val="Hyperlink"/>
                <w:lang w:bidi="en-US"/>
              </w:rPr>
              <w:t xml:space="preserve"> syntax</w:t>
            </w:r>
            <w:r>
              <w:rPr>
                <w:webHidden/>
              </w:rPr>
              <w:tab/>
            </w:r>
            <w:r>
              <w:rPr>
                <w:webHidden/>
              </w:rPr>
              <w:fldChar w:fldCharType="begin"/>
            </w:r>
            <w:r>
              <w:rPr>
                <w:webHidden/>
              </w:rPr>
              <w:instrText xml:space="preserve"> PAGEREF _Toc174527901 \h </w:instrText>
            </w:r>
            <w:r>
              <w:rPr>
                <w:webHidden/>
              </w:rPr>
            </w:r>
            <w:r>
              <w:rPr>
                <w:webHidden/>
              </w:rPr>
              <w:fldChar w:fldCharType="separate"/>
            </w:r>
            <w:r w:rsidR="00C32A99">
              <w:rPr>
                <w:webHidden/>
              </w:rPr>
              <w:t>6</w:t>
            </w:r>
            <w:r>
              <w:rPr>
                <w:webHidden/>
              </w:rPr>
              <w:fldChar w:fldCharType="end"/>
            </w:r>
          </w:hyperlink>
        </w:p>
        <w:p w14:paraId="0AC32252" w14:textId="04A32C70" w:rsidR="00927E0F" w:rsidRDefault="00927E0F">
          <w:pPr>
            <w:pStyle w:val="TOC1"/>
            <w:rPr>
              <w:rFonts w:asciiTheme="minorHAnsi" w:hAnsiTheme="minorHAnsi"/>
              <w:caps w:val="0"/>
              <w:color w:val="auto"/>
              <w:spacing w:val="0"/>
              <w:kern w:val="2"/>
              <w:szCs w:val="24"/>
              <w:lang w:eastAsia="ja-JP"/>
              <w14:ligatures w14:val="standardContextual"/>
            </w:rPr>
          </w:pPr>
          <w:hyperlink w:anchor="_Toc174527902" w:history="1">
            <w:r w:rsidRPr="001B430F">
              <w:rPr>
                <w:rStyle w:val="Hyperlink"/>
                <w:b/>
                <w:lang w:bidi="en-US"/>
              </w:rPr>
              <w:t>Chapter 3</w:t>
            </w:r>
            <w:r>
              <w:rPr>
                <w:rFonts w:asciiTheme="minorHAnsi" w:hAnsiTheme="minorHAnsi"/>
                <w:caps w:val="0"/>
                <w:color w:val="auto"/>
                <w:spacing w:val="0"/>
                <w:kern w:val="2"/>
                <w:szCs w:val="24"/>
                <w:lang w:eastAsia="ja-JP"/>
                <w14:ligatures w14:val="standardContextual"/>
              </w:rPr>
              <w:tab/>
            </w:r>
            <w:r w:rsidRPr="001B430F">
              <w:rPr>
                <w:rStyle w:val="Hyperlink"/>
                <w:lang w:bidi="en-US"/>
              </w:rPr>
              <w:t xml:space="preserve"> equivalence</w:t>
            </w:r>
            <w:r>
              <w:rPr>
                <w:webHidden/>
              </w:rPr>
              <w:tab/>
            </w:r>
            <w:r>
              <w:rPr>
                <w:webHidden/>
              </w:rPr>
              <w:fldChar w:fldCharType="begin"/>
            </w:r>
            <w:r>
              <w:rPr>
                <w:webHidden/>
              </w:rPr>
              <w:instrText xml:space="preserve"> PAGEREF _Toc174527902 \h </w:instrText>
            </w:r>
            <w:r>
              <w:rPr>
                <w:webHidden/>
              </w:rPr>
            </w:r>
            <w:r>
              <w:rPr>
                <w:webHidden/>
              </w:rPr>
              <w:fldChar w:fldCharType="separate"/>
            </w:r>
            <w:r w:rsidR="00C32A99">
              <w:rPr>
                <w:webHidden/>
              </w:rPr>
              <w:t>8</w:t>
            </w:r>
            <w:r>
              <w:rPr>
                <w:webHidden/>
              </w:rPr>
              <w:fldChar w:fldCharType="end"/>
            </w:r>
          </w:hyperlink>
        </w:p>
        <w:p w14:paraId="7B084D99" w14:textId="420A749D" w:rsidR="00927E0F" w:rsidRDefault="00927E0F">
          <w:pPr>
            <w:pStyle w:val="TOC1"/>
            <w:rPr>
              <w:rFonts w:asciiTheme="minorHAnsi" w:hAnsiTheme="minorHAnsi"/>
              <w:caps w:val="0"/>
              <w:color w:val="auto"/>
              <w:spacing w:val="0"/>
              <w:kern w:val="2"/>
              <w:szCs w:val="24"/>
              <w:lang w:eastAsia="ja-JP"/>
              <w14:ligatures w14:val="standardContextual"/>
            </w:rPr>
          </w:pPr>
          <w:hyperlink w:anchor="_Toc174527903" w:history="1">
            <w:r w:rsidRPr="001B430F">
              <w:rPr>
                <w:rStyle w:val="Hyperlink"/>
                <w:b/>
                <w:lang w:bidi="en-US"/>
              </w:rPr>
              <w:t>Chapter 4</w:t>
            </w:r>
            <w:r>
              <w:rPr>
                <w:rFonts w:asciiTheme="minorHAnsi" w:hAnsiTheme="minorHAnsi"/>
                <w:caps w:val="0"/>
                <w:color w:val="auto"/>
                <w:spacing w:val="0"/>
                <w:kern w:val="2"/>
                <w:szCs w:val="24"/>
                <w:lang w:eastAsia="ja-JP"/>
                <w14:ligatures w14:val="standardContextual"/>
              </w:rPr>
              <w:tab/>
            </w:r>
            <w:r w:rsidRPr="001B430F">
              <w:rPr>
                <w:rStyle w:val="Hyperlink"/>
                <w:lang w:bidi="en-US"/>
              </w:rPr>
              <w:t xml:space="preserve"> DOI NAME RESOLUTION</w:t>
            </w:r>
            <w:r>
              <w:rPr>
                <w:webHidden/>
              </w:rPr>
              <w:tab/>
            </w:r>
            <w:r>
              <w:rPr>
                <w:webHidden/>
              </w:rPr>
              <w:fldChar w:fldCharType="begin"/>
            </w:r>
            <w:r>
              <w:rPr>
                <w:webHidden/>
              </w:rPr>
              <w:instrText xml:space="preserve"> PAGEREF _Toc174527903 \h </w:instrText>
            </w:r>
            <w:r>
              <w:rPr>
                <w:webHidden/>
              </w:rPr>
            </w:r>
            <w:r>
              <w:rPr>
                <w:webHidden/>
              </w:rPr>
              <w:fldChar w:fldCharType="separate"/>
            </w:r>
            <w:r w:rsidR="00C32A99">
              <w:rPr>
                <w:webHidden/>
              </w:rPr>
              <w:t>9</w:t>
            </w:r>
            <w:r>
              <w:rPr>
                <w:webHidden/>
              </w:rPr>
              <w:fldChar w:fldCharType="end"/>
            </w:r>
          </w:hyperlink>
        </w:p>
        <w:p w14:paraId="0895CE10" w14:textId="7D41B9BE" w:rsidR="00927E0F" w:rsidRDefault="00927E0F">
          <w:pPr>
            <w:pStyle w:val="TOC1"/>
            <w:rPr>
              <w:rFonts w:asciiTheme="minorHAnsi" w:hAnsiTheme="minorHAnsi"/>
              <w:caps w:val="0"/>
              <w:color w:val="auto"/>
              <w:spacing w:val="0"/>
              <w:kern w:val="2"/>
              <w:szCs w:val="24"/>
              <w:lang w:eastAsia="ja-JP"/>
              <w14:ligatures w14:val="standardContextual"/>
            </w:rPr>
          </w:pPr>
          <w:hyperlink w:anchor="_Toc174527904" w:history="1">
            <w:r w:rsidRPr="001B430F">
              <w:rPr>
                <w:rStyle w:val="Hyperlink"/>
                <w:b/>
                <w:lang w:bidi="en-US"/>
              </w:rPr>
              <w:t>Chapter 5</w:t>
            </w:r>
            <w:r>
              <w:rPr>
                <w:rFonts w:asciiTheme="minorHAnsi" w:hAnsiTheme="minorHAnsi"/>
                <w:caps w:val="0"/>
                <w:color w:val="auto"/>
                <w:spacing w:val="0"/>
                <w:kern w:val="2"/>
                <w:szCs w:val="24"/>
                <w:lang w:eastAsia="ja-JP"/>
                <w14:ligatures w14:val="standardContextual"/>
              </w:rPr>
              <w:tab/>
            </w:r>
            <w:r w:rsidRPr="001B430F">
              <w:rPr>
                <w:rStyle w:val="Hyperlink"/>
                <w:lang w:bidi="en-US"/>
              </w:rPr>
              <w:t xml:space="preserve"> Retrieving the referent identified by a DOI name</w:t>
            </w:r>
            <w:r>
              <w:rPr>
                <w:webHidden/>
              </w:rPr>
              <w:tab/>
            </w:r>
            <w:r>
              <w:rPr>
                <w:webHidden/>
              </w:rPr>
              <w:fldChar w:fldCharType="begin"/>
            </w:r>
            <w:r>
              <w:rPr>
                <w:webHidden/>
              </w:rPr>
              <w:instrText xml:space="preserve"> PAGEREF _Toc174527904 \h </w:instrText>
            </w:r>
            <w:r>
              <w:rPr>
                <w:webHidden/>
              </w:rPr>
            </w:r>
            <w:r>
              <w:rPr>
                <w:webHidden/>
              </w:rPr>
              <w:fldChar w:fldCharType="separate"/>
            </w:r>
            <w:r w:rsidR="00C32A99">
              <w:rPr>
                <w:webHidden/>
              </w:rPr>
              <w:t>11</w:t>
            </w:r>
            <w:r>
              <w:rPr>
                <w:webHidden/>
              </w:rPr>
              <w:fldChar w:fldCharType="end"/>
            </w:r>
          </w:hyperlink>
        </w:p>
        <w:p w14:paraId="760EE971" w14:textId="05A50052" w:rsidR="00927E0F" w:rsidRDefault="00927E0F">
          <w:pPr>
            <w:pStyle w:val="TOC1"/>
            <w:rPr>
              <w:rFonts w:asciiTheme="minorHAnsi" w:hAnsiTheme="minorHAnsi"/>
              <w:caps w:val="0"/>
              <w:color w:val="auto"/>
              <w:spacing w:val="0"/>
              <w:kern w:val="2"/>
              <w:szCs w:val="24"/>
              <w:lang w:eastAsia="ja-JP"/>
              <w14:ligatures w14:val="standardContextual"/>
            </w:rPr>
          </w:pPr>
          <w:hyperlink w:anchor="_Toc174527905" w:history="1">
            <w:r w:rsidRPr="001B430F">
              <w:rPr>
                <w:rStyle w:val="Hyperlink"/>
                <w:b/>
                <w:lang w:bidi="en-US"/>
              </w:rPr>
              <w:t>Chapter 6</w:t>
            </w:r>
            <w:r>
              <w:rPr>
                <w:rFonts w:asciiTheme="minorHAnsi" w:hAnsiTheme="minorHAnsi"/>
                <w:caps w:val="0"/>
                <w:color w:val="auto"/>
                <w:spacing w:val="0"/>
                <w:kern w:val="2"/>
                <w:szCs w:val="24"/>
                <w:lang w:eastAsia="ja-JP"/>
                <w14:ligatures w14:val="standardContextual"/>
              </w:rPr>
              <w:tab/>
            </w:r>
            <w:r w:rsidRPr="001B430F">
              <w:rPr>
                <w:rStyle w:val="Hyperlink"/>
                <w:lang w:bidi="en-US"/>
              </w:rPr>
              <w:t xml:space="preserve"> Security Considerations</w:t>
            </w:r>
            <w:r>
              <w:rPr>
                <w:webHidden/>
              </w:rPr>
              <w:tab/>
            </w:r>
            <w:r>
              <w:rPr>
                <w:webHidden/>
              </w:rPr>
              <w:fldChar w:fldCharType="begin"/>
            </w:r>
            <w:r>
              <w:rPr>
                <w:webHidden/>
              </w:rPr>
              <w:instrText xml:space="preserve"> PAGEREF _Toc174527905 \h </w:instrText>
            </w:r>
            <w:r>
              <w:rPr>
                <w:webHidden/>
              </w:rPr>
            </w:r>
            <w:r>
              <w:rPr>
                <w:webHidden/>
              </w:rPr>
              <w:fldChar w:fldCharType="separate"/>
            </w:r>
            <w:r w:rsidR="00C32A99">
              <w:rPr>
                <w:webHidden/>
              </w:rPr>
              <w:t>12</w:t>
            </w:r>
            <w:r>
              <w:rPr>
                <w:webHidden/>
              </w:rPr>
              <w:fldChar w:fldCharType="end"/>
            </w:r>
          </w:hyperlink>
        </w:p>
        <w:p w14:paraId="351E85A5" w14:textId="6A9330DC" w:rsidR="00927E0F" w:rsidRDefault="00927E0F">
          <w:pPr>
            <w:pStyle w:val="TOC1"/>
            <w:rPr>
              <w:rFonts w:asciiTheme="minorHAnsi" w:hAnsiTheme="minorHAnsi"/>
              <w:caps w:val="0"/>
              <w:color w:val="auto"/>
              <w:spacing w:val="0"/>
              <w:kern w:val="2"/>
              <w:szCs w:val="24"/>
              <w:lang w:eastAsia="ja-JP"/>
              <w14:ligatures w14:val="standardContextual"/>
            </w:rPr>
          </w:pPr>
          <w:hyperlink w:anchor="_Toc174527906" w:history="1">
            <w:r w:rsidRPr="001B430F">
              <w:rPr>
                <w:rStyle w:val="Hyperlink"/>
                <w:b/>
                <w:lang w:bidi="en-US"/>
              </w:rPr>
              <w:t>Chapter 7</w:t>
            </w:r>
            <w:r>
              <w:rPr>
                <w:rFonts w:asciiTheme="minorHAnsi" w:hAnsiTheme="minorHAnsi"/>
                <w:caps w:val="0"/>
                <w:color w:val="auto"/>
                <w:spacing w:val="0"/>
                <w:kern w:val="2"/>
                <w:szCs w:val="24"/>
                <w:lang w:eastAsia="ja-JP"/>
                <w14:ligatures w14:val="standardContextual"/>
              </w:rPr>
              <w:tab/>
            </w:r>
            <w:r w:rsidRPr="001B430F">
              <w:rPr>
                <w:rStyle w:val="Hyperlink"/>
                <w:lang w:bidi="en-US"/>
              </w:rPr>
              <w:t xml:space="preserve"> IANA Considerations</w:t>
            </w:r>
            <w:r>
              <w:rPr>
                <w:webHidden/>
              </w:rPr>
              <w:tab/>
            </w:r>
            <w:r>
              <w:rPr>
                <w:webHidden/>
              </w:rPr>
              <w:fldChar w:fldCharType="begin"/>
            </w:r>
            <w:r>
              <w:rPr>
                <w:webHidden/>
              </w:rPr>
              <w:instrText xml:space="preserve"> PAGEREF _Toc174527906 \h </w:instrText>
            </w:r>
            <w:r>
              <w:rPr>
                <w:webHidden/>
              </w:rPr>
            </w:r>
            <w:r>
              <w:rPr>
                <w:webHidden/>
              </w:rPr>
              <w:fldChar w:fldCharType="separate"/>
            </w:r>
            <w:r w:rsidR="00C32A99">
              <w:rPr>
                <w:webHidden/>
              </w:rPr>
              <w:t>13</w:t>
            </w:r>
            <w:r>
              <w:rPr>
                <w:webHidden/>
              </w:rPr>
              <w:fldChar w:fldCharType="end"/>
            </w:r>
          </w:hyperlink>
        </w:p>
        <w:p w14:paraId="6EF9CC80" w14:textId="7564877E" w:rsidR="00927E0F" w:rsidRDefault="00927E0F">
          <w:pPr>
            <w:pStyle w:val="TOC1"/>
            <w:rPr>
              <w:rFonts w:asciiTheme="minorHAnsi" w:hAnsiTheme="minorHAnsi"/>
              <w:caps w:val="0"/>
              <w:color w:val="auto"/>
              <w:spacing w:val="0"/>
              <w:kern w:val="2"/>
              <w:szCs w:val="24"/>
              <w:lang w:eastAsia="ja-JP"/>
              <w14:ligatures w14:val="standardContextual"/>
            </w:rPr>
          </w:pPr>
          <w:hyperlink w:anchor="_Toc174527907" w:history="1">
            <w:r w:rsidRPr="001B430F">
              <w:rPr>
                <w:rStyle w:val="Hyperlink"/>
                <w:b/>
                <w:lang w:bidi="en-US"/>
              </w:rPr>
              <w:t>Chapter 8</w:t>
            </w:r>
            <w:r>
              <w:rPr>
                <w:rFonts w:asciiTheme="minorHAnsi" w:hAnsiTheme="minorHAnsi"/>
                <w:caps w:val="0"/>
                <w:color w:val="auto"/>
                <w:spacing w:val="0"/>
                <w:kern w:val="2"/>
                <w:szCs w:val="24"/>
                <w:lang w:eastAsia="ja-JP"/>
                <w14:ligatures w14:val="standardContextual"/>
              </w:rPr>
              <w:tab/>
            </w:r>
            <w:r w:rsidRPr="001B430F">
              <w:rPr>
                <w:rStyle w:val="Hyperlink"/>
                <w:lang w:bidi="en-US"/>
              </w:rPr>
              <w:t xml:space="preserve"> References</w:t>
            </w:r>
            <w:r>
              <w:rPr>
                <w:webHidden/>
              </w:rPr>
              <w:tab/>
            </w:r>
            <w:r>
              <w:rPr>
                <w:webHidden/>
              </w:rPr>
              <w:fldChar w:fldCharType="begin"/>
            </w:r>
            <w:r>
              <w:rPr>
                <w:webHidden/>
              </w:rPr>
              <w:instrText xml:space="preserve"> PAGEREF _Toc174527907 \h </w:instrText>
            </w:r>
            <w:r>
              <w:rPr>
                <w:webHidden/>
              </w:rPr>
            </w:r>
            <w:r>
              <w:rPr>
                <w:webHidden/>
              </w:rPr>
              <w:fldChar w:fldCharType="separate"/>
            </w:r>
            <w:r w:rsidR="00C32A99">
              <w:rPr>
                <w:webHidden/>
              </w:rPr>
              <w:t>14</w:t>
            </w:r>
            <w:r>
              <w:rPr>
                <w:webHidden/>
              </w:rPr>
              <w:fldChar w:fldCharType="end"/>
            </w:r>
          </w:hyperlink>
        </w:p>
        <w:p w14:paraId="0027483C" w14:textId="4CB4F0C7" w:rsidR="00927E0F" w:rsidRDefault="00927E0F">
          <w:pPr>
            <w:pStyle w:val="TOC2"/>
            <w:rPr>
              <w:rFonts w:asciiTheme="minorHAnsi" w:hAnsiTheme="minorHAnsi"/>
              <w:color w:val="auto"/>
              <w:kern w:val="2"/>
              <w:sz w:val="24"/>
              <w:szCs w:val="24"/>
              <w:lang w:eastAsia="ja-JP" w:bidi="ar-SA"/>
              <w14:ligatures w14:val="standardContextual"/>
            </w:rPr>
          </w:pPr>
          <w:hyperlink w:anchor="_Toc174527908" w:history="1">
            <w:r w:rsidRPr="001B430F">
              <w:rPr>
                <w:rStyle w:val="Hyperlink"/>
              </w:rPr>
              <w:t>8.1</w:t>
            </w:r>
            <w:r>
              <w:rPr>
                <w:rFonts w:asciiTheme="minorHAnsi" w:hAnsiTheme="minorHAnsi"/>
                <w:color w:val="auto"/>
                <w:kern w:val="2"/>
                <w:sz w:val="24"/>
                <w:szCs w:val="24"/>
                <w:lang w:eastAsia="ja-JP" w:bidi="ar-SA"/>
                <w14:ligatures w14:val="standardContextual"/>
              </w:rPr>
              <w:tab/>
            </w:r>
            <w:r w:rsidRPr="001B430F">
              <w:rPr>
                <w:rStyle w:val="Hyperlink"/>
              </w:rPr>
              <w:t>Normative References</w:t>
            </w:r>
            <w:r>
              <w:rPr>
                <w:webHidden/>
              </w:rPr>
              <w:tab/>
            </w:r>
            <w:r>
              <w:rPr>
                <w:webHidden/>
              </w:rPr>
              <w:fldChar w:fldCharType="begin"/>
            </w:r>
            <w:r>
              <w:rPr>
                <w:webHidden/>
              </w:rPr>
              <w:instrText xml:space="preserve"> PAGEREF _Toc174527908 \h </w:instrText>
            </w:r>
            <w:r>
              <w:rPr>
                <w:webHidden/>
              </w:rPr>
            </w:r>
            <w:r>
              <w:rPr>
                <w:webHidden/>
              </w:rPr>
              <w:fldChar w:fldCharType="separate"/>
            </w:r>
            <w:r w:rsidR="00C32A99">
              <w:rPr>
                <w:webHidden/>
              </w:rPr>
              <w:t>14</w:t>
            </w:r>
            <w:r>
              <w:rPr>
                <w:webHidden/>
              </w:rPr>
              <w:fldChar w:fldCharType="end"/>
            </w:r>
          </w:hyperlink>
        </w:p>
        <w:p w14:paraId="7E0AD17A" w14:textId="2F776939" w:rsidR="00927E0F" w:rsidRDefault="00927E0F">
          <w:pPr>
            <w:pStyle w:val="TOC2"/>
            <w:rPr>
              <w:rFonts w:asciiTheme="minorHAnsi" w:hAnsiTheme="minorHAnsi"/>
              <w:color w:val="auto"/>
              <w:kern w:val="2"/>
              <w:sz w:val="24"/>
              <w:szCs w:val="24"/>
              <w:lang w:eastAsia="ja-JP" w:bidi="ar-SA"/>
              <w14:ligatures w14:val="standardContextual"/>
            </w:rPr>
          </w:pPr>
          <w:hyperlink w:anchor="_Toc174527909" w:history="1">
            <w:r w:rsidRPr="001B430F">
              <w:rPr>
                <w:rStyle w:val="Hyperlink"/>
              </w:rPr>
              <w:t>8.2</w:t>
            </w:r>
            <w:r>
              <w:rPr>
                <w:rFonts w:asciiTheme="minorHAnsi" w:hAnsiTheme="minorHAnsi"/>
                <w:color w:val="auto"/>
                <w:kern w:val="2"/>
                <w:sz w:val="24"/>
                <w:szCs w:val="24"/>
                <w:lang w:eastAsia="ja-JP" w:bidi="ar-SA"/>
                <w14:ligatures w14:val="standardContextual"/>
              </w:rPr>
              <w:tab/>
            </w:r>
            <w:r w:rsidRPr="001B430F">
              <w:rPr>
                <w:rStyle w:val="Hyperlink"/>
              </w:rPr>
              <w:t>Informative References</w:t>
            </w:r>
            <w:r>
              <w:rPr>
                <w:webHidden/>
              </w:rPr>
              <w:tab/>
            </w:r>
            <w:r>
              <w:rPr>
                <w:webHidden/>
              </w:rPr>
              <w:fldChar w:fldCharType="begin"/>
            </w:r>
            <w:r>
              <w:rPr>
                <w:webHidden/>
              </w:rPr>
              <w:instrText xml:space="preserve"> PAGEREF _Toc174527909 \h </w:instrText>
            </w:r>
            <w:r>
              <w:rPr>
                <w:webHidden/>
              </w:rPr>
            </w:r>
            <w:r>
              <w:rPr>
                <w:webHidden/>
              </w:rPr>
              <w:fldChar w:fldCharType="separate"/>
            </w:r>
            <w:r w:rsidR="00C32A99">
              <w:rPr>
                <w:webHidden/>
              </w:rPr>
              <w:t>14</w:t>
            </w:r>
            <w:r>
              <w:rPr>
                <w:webHidden/>
              </w:rPr>
              <w:fldChar w:fldCharType="end"/>
            </w:r>
          </w:hyperlink>
        </w:p>
        <w:p w14:paraId="025BA962" w14:textId="0013318F" w:rsidR="003900DF" w:rsidRDefault="009F794D" w:rsidP="00D8709C">
          <w:pPr>
            <w:pStyle w:val="TOC1"/>
          </w:pPr>
          <w:r>
            <w:fldChar w:fldCharType="end"/>
          </w:r>
        </w:p>
      </w:sdtContent>
    </w:sdt>
    <w:p w14:paraId="117DC2B0" w14:textId="77777777" w:rsidR="00C86207" w:rsidRDefault="00C86207">
      <w:pPr>
        <w:rPr>
          <w:lang w:bidi="ar-SA"/>
        </w:rPr>
      </w:pPr>
    </w:p>
    <w:bookmarkStart w:id="11" w:name="Preface"/>
    <w:bookmarkStart w:id="12" w:name="_Toc174527899"/>
    <w:p w14:paraId="20A28241" w14:textId="77777777" w:rsidR="00C36204" w:rsidRDefault="00D20792" w:rsidP="00D20792">
      <w:pPr>
        <w:pStyle w:val="Heading1"/>
        <w:numPr>
          <w:ilvl w:val="0"/>
          <w:numId w:val="0"/>
        </w:numPr>
      </w:pPr>
      <w:r>
        <w:rPr>
          <w:noProof/>
        </w:rPr>
        <w:lastRenderedPageBreak/>
        <mc:AlternateContent>
          <mc:Choice Requires="wps">
            <w:drawing>
              <wp:anchor distT="0" distB="0" distL="114300" distR="114300" simplePos="0" relativeHeight="251674624" behindDoc="1" locked="0" layoutInCell="1" allowOverlap="1" wp14:anchorId="0779C09E" wp14:editId="64DF3507">
                <wp:simplePos x="0" y="0"/>
                <wp:positionH relativeFrom="column">
                  <wp:posOffset>669339</wp:posOffset>
                </wp:positionH>
                <wp:positionV relativeFrom="paragraph">
                  <wp:posOffset>-361022</wp:posOffset>
                </wp:positionV>
                <wp:extent cx="2126779" cy="2049694"/>
                <wp:effectExtent l="0" t="0" r="6985" b="8255"/>
                <wp:wrapNone/>
                <wp:docPr id="16" name="Oval 16"/>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F46135" id="Oval 16" o:spid="_x0000_s1026" style="position:absolute;margin-left:52.7pt;margin-top:-28.45pt;width:167.45pt;height:161.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" fillcolor="#fcb424" stroked="f" strokeweight="2pt"/>
            </w:pict>
          </mc:Fallback>
        </mc:AlternateContent>
      </w:r>
      <w:r>
        <w:rPr>
          <w:noProof/>
        </w:rPr>
        <w:t>Preface</w:t>
      </w:r>
      <w:bookmarkEnd w:id="11"/>
      <w:bookmarkEnd w:id="12"/>
    </w:p>
    <w:p w14:paraId="156BB775" w14:textId="77777777" w:rsidR="00930F2B" w:rsidRDefault="00930F2B" w:rsidP="009B166D">
      <w:pPr>
        <w:pStyle w:val="HMSubTitle2"/>
        <w:rPr>
          <w:rStyle w:val="HMSubTitle0"/>
        </w:rPr>
      </w:pPr>
    </w:p>
    <w:p w14:paraId="6069ADB0" w14:textId="77777777" w:rsidR="00930F2B" w:rsidRDefault="00930F2B" w:rsidP="009B166D">
      <w:pPr>
        <w:pStyle w:val="HMSubTitle2"/>
        <w:rPr>
          <w:rStyle w:val="HMSubTitle0"/>
        </w:rPr>
      </w:pPr>
    </w:p>
    <w:p w14:paraId="46EC82DE" w14:textId="5ABEF14D" w:rsidR="00C36204" w:rsidRPr="001037AF" w:rsidRDefault="004014A3" w:rsidP="004014A3">
      <w:pPr>
        <w:pStyle w:val="HMNormal"/>
      </w:pPr>
      <w:r w:rsidRPr="004014A3">
        <w:rPr>
          <w:rStyle w:val="HMNormal0"/>
        </w:rPr>
        <w:t>This document specifies the "doi" URI scheme.</w:t>
      </w:r>
      <w:r>
        <w:rPr>
          <w:rStyle w:val="HMNormal0"/>
        </w:rPr>
        <w:t xml:space="preserve"> It</w:t>
      </w:r>
      <w:r w:rsidRPr="004014A3">
        <w:rPr>
          <w:rStyle w:val="HMNormal0"/>
        </w:rPr>
        <w:t xml:space="preserve"> has been prepared and published by the DOI Foundation (</w:t>
      </w:r>
      <w:hyperlink r:id="rId16" w:history="1">
        <w:r w:rsidRPr="00CE2ECD">
          <w:rPr>
            <w:rStyle w:val="Hyperlink"/>
          </w:rPr>
          <w:t>https://www.doi.org/</w:t>
        </w:r>
      </w:hyperlink>
      <w:r w:rsidRPr="004014A3">
        <w:rPr>
          <w:rStyle w:val="HMNormal0"/>
        </w:rPr>
        <w:t>)</w:t>
      </w:r>
      <w:r>
        <w:rPr>
          <w:rStyle w:val="HMNormal0"/>
        </w:rPr>
        <w:t xml:space="preserve">, and was subject to consensus </w:t>
      </w:r>
      <w:r w:rsidRPr="004014A3">
        <w:rPr>
          <w:rStyle w:val="HMNormal0"/>
        </w:rPr>
        <w:t>review by DOI Foundation</w:t>
      </w:r>
      <w:r>
        <w:rPr>
          <w:rStyle w:val="HMNormal0"/>
        </w:rPr>
        <w:t xml:space="preserve"> members, including its</w:t>
      </w:r>
      <w:r w:rsidRPr="004014A3">
        <w:rPr>
          <w:rStyle w:val="HMNormal0"/>
        </w:rPr>
        <w:t xml:space="preserve"> registration agencies.</w:t>
      </w:r>
    </w:p>
    <w:bookmarkStart w:id="13" w:name="DOI_System_OverviewF266022C"/>
    <w:bookmarkStart w:id="14" w:name="_Toc174527900"/>
    <w:p w14:paraId="7A655D81" w14:textId="1343CB28" w:rsidR="00C36204" w:rsidRDefault="00D20792">
      <w:pPr>
        <w:pStyle w:val="Heading1"/>
      </w:pPr>
      <w:r>
        <w:rPr>
          <w:noProof/>
        </w:rPr>
        <w:lastRenderedPageBreak/>
        <mc:AlternateContent>
          <mc:Choice Requires="wps">
            <w:drawing>
              <wp:anchor distT="0" distB="0" distL="114300" distR="114300" simplePos="0" relativeHeight="251676672" behindDoc="1" locked="0" layoutInCell="1" allowOverlap="1" wp14:anchorId="62024042" wp14:editId="0B680157">
                <wp:simplePos x="0" y="0"/>
                <wp:positionH relativeFrom="column">
                  <wp:posOffset>835025</wp:posOffset>
                </wp:positionH>
                <wp:positionV relativeFrom="paragraph">
                  <wp:posOffset>-123190</wp:posOffset>
                </wp:positionV>
                <wp:extent cx="2126779" cy="2049694"/>
                <wp:effectExtent l="0" t="0" r="6985" b="8255"/>
                <wp:wrapNone/>
                <wp:docPr id="6" name="Oval 6"/>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4974BA" id="Oval 6" o:spid="_x0000_s1026" style="position:absolute;margin-left:65.75pt;margin-top:-9.7pt;width:167.45pt;height:161.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" fillcolor="#fcb424" stroked="f" strokeweight="2pt"/>
            </w:pict>
          </mc:Fallback>
        </mc:AlternateContent>
      </w:r>
      <w:r>
        <w:rPr>
          <w:noProof/>
        </w:rPr>
        <w:br/>
      </w:r>
      <w:bookmarkEnd w:id="13"/>
      <w:r w:rsidR="003E4CBE">
        <w:rPr>
          <w:noProof/>
        </w:rPr>
        <w:t>Introduction</w:t>
      </w:r>
      <w:bookmarkEnd w:id="14"/>
    </w:p>
    <w:p w14:paraId="3E1ADB94" w14:textId="77777777" w:rsidR="003F6499" w:rsidRPr="003F6499" w:rsidRDefault="003F6499" w:rsidP="003F6499">
      <w:pPr>
        <w:pStyle w:val="HMNormal"/>
        <w:rPr>
          <w:rStyle w:val="HMNormal0"/>
        </w:rPr>
      </w:pPr>
      <w:r w:rsidRPr="003F6499">
        <w:rPr>
          <w:rStyle w:val="HMNormal0"/>
        </w:rPr>
        <w:t>A DOI name is a global unique identifier of a referent, which can be any digital, physical or abstract entity, including inventions, literary and artistic works, ideas, symbols, names, images, designs, etc. DOI names are, for example, widely used to identify academic publications. The DOI system is specified in [iso26324] and [doi-handbook], with the former offering regular formal snapshot of the latter.</w:t>
      </w:r>
    </w:p>
    <w:p w14:paraId="245C391D" w14:textId="751A1BF7" w:rsidR="003F6499" w:rsidRPr="003F6499" w:rsidRDefault="003F6499" w:rsidP="003F6499">
      <w:pPr>
        <w:pStyle w:val="HMExample"/>
        <w:rPr>
          <w:rStyle w:val="HMNormal0"/>
          <w:sz w:val="20"/>
        </w:rPr>
      </w:pPr>
      <w:r w:rsidRPr="003F6499">
        <w:rPr>
          <w:rStyle w:val="HMNormal0"/>
          <w:sz w:val="20"/>
        </w:rPr>
        <w:t>EXAMPLE 1: The DOI name "</w:t>
      </w:r>
      <w:r w:rsidR="00054000" w:rsidRPr="00054000">
        <w:t>10.5240/7481-838B-59CA-63D0-B9A8-E</w:t>
      </w:r>
      <w:r w:rsidR="00054000">
        <w:t>”</w:t>
      </w:r>
      <w:r w:rsidR="00054000" w:rsidRPr="00054000">
        <w:t xml:space="preserve"> </w:t>
      </w:r>
      <w:r w:rsidR="00054000">
        <w:t xml:space="preserve">refers to </w:t>
      </w:r>
      <w:r w:rsidR="00054000" w:rsidRPr="00054000">
        <w:t>My Neighbor Totoro</w:t>
      </w:r>
      <w:r w:rsidR="00054000">
        <w:t xml:space="preserve">, a </w:t>
      </w:r>
      <w:r w:rsidR="00054000" w:rsidRPr="00054000">
        <w:t>1988 film directed by Hayao Miyazaki</w:t>
      </w:r>
      <w:r w:rsidRPr="003F6499">
        <w:rPr>
          <w:rStyle w:val="HMNormal0"/>
          <w:sz w:val="20"/>
        </w:rPr>
        <w:t>.</w:t>
      </w:r>
    </w:p>
    <w:p w14:paraId="330B3212" w14:textId="2A4145F5" w:rsidR="003F6499" w:rsidRPr="003F6499" w:rsidRDefault="003F6499" w:rsidP="003F6499">
      <w:pPr>
        <w:pStyle w:val="HMNormal"/>
        <w:rPr>
          <w:rStyle w:val="HMNormal0"/>
        </w:rPr>
      </w:pPr>
      <w:r w:rsidRPr="003F6499">
        <w:rPr>
          <w:rStyle w:val="HMNormal0"/>
        </w:rPr>
        <w:t>A DOI name is persistent over time. This persistence is provided by the independence of the DOI name from the referent itself and its descriptive elements. These descriptive elements of a referent, including location and ownership, can change over time, and their current values are retrieved by resolving the DOI name. The set of elements retrieved by resolving a DOI name is called the DOI record. The DOI name resolution process uses the Handle System specified at [RFC3650], [RFC3651] and [RFC3652], as updated by [DOI-RP].</w:t>
      </w:r>
    </w:p>
    <w:p w14:paraId="62FA1775" w14:textId="27836809" w:rsidR="003F6499" w:rsidRPr="003F6499" w:rsidRDefault="003F6499" w:rsidP="003F6499">
      <w:pPr>
        <w:pStyle w:val="HMNormal"/>
        <w:rPr>
          <w:rStyle w:val="HMNormal0"/>
        </w:rPr>
      </w:pPr>
      <w:r w:rsidRPr="003F6499">
        <w:rPr>
          <w:rStyle w:val="HMNormal0"/>
        </w:rPr>
        <w:t xml:space="preserve">This document specifies a URI scheme for DOI names. This scheme conforms to the syntax specified at [RFC3986] and formalizes the notation "doi:&lt;DOI name&gt;", which is in widespread use. When </w:t>
      </w:r>
      <w:r w:rsidR="002F0418" w:rsidRPr="003F6499">
        <w:rPr>
          <w:rStyle w:val="HMNormal0"/>
        </w:rPr>
        <w:t>dereferenced</w:t>
      </w:r>
      <w:r w:rsidRPr="003F6499">
        <w:rPr>
          <w:rStyle w:val="HMNormal0"/>
        </w:rPr>
        <w:t xml:space="preserve"> as detailed in Section 4, the URI corresponding to a DOI name yields the DOI record associated with the name.</w:t>
      </w:r>
    </w:p>
    <w:p w14:paraId="7D50E4BF" w14:textId="05AFC9CC" w:rsidR="003F6499" w:rsidRPr="00B43FB5" w:rsidRDefault="003F6499" w:rsidP="00B43FB5">
      <w:pPr>
        <w:pStyle w:val="HMExample"/>
        <w:rPr>
          <w:rStyle w:val="HMNormal0"/>
          <w:sz w:val="20"/>
        </w:rPr>
      </w:pPr>
      <w:r w:rsidRPr="00B43FB5">
        <w:rPr>
          <w:rStyle w:val="HMNormal0"/>
          <w:sz w:val="20"/>
        </w:rPr>
        <w:t>EXAMPLE 2: "doi:</w:t>
      </w:r>
      <w:r w:rsidR="00054000" w:rsidRPr="00054000">
        <w:t>10.5240/7481-838B-59CA-63D0-B9A8-E</w:t>
      </w:r>
      <w:r w:rsidRPr="00B43FB5">
        <w:rPr>
          <w:rStyle w:val="HMNormal0"/>
          <w:sz w:val="20"/>
        </w:rPr>
        <w:t>" is the URI corresponding to the DOI name above.</w:t>
      </w:r>
    </w:p>
    <w:p w14:paraId="1E371446" w14:textId="236460EF" w:rsidR="00C36204" w:rsidRDefault="003F6499" w:rsidP="003F6499">
      <w:pPr>
        <w:pStyle w:val="HMNormal"/>
        <w:rPr>
          <w:rStyle w:val="HMNormal0"/>
        </w:rPr>
      </w:pPr>
      <w:r w:rsidRPr="003F6499">
        <w:rPr>
          <w:rStyle w:val="HMNormal0"/>
        </w:rPr>
        <w:t>This document intended to satisfy the guidelines and registration procedures specified at [RFC7595].</w:t>
      </w:r>
    </w:p>
    <w:bookmarkStart w:id="15" w:name="_Toc174527901"/>
    <w:p w14:paraId="224BA280" w14:textId="70B8E73D" w:rsidR="001B5506" w:rsidRDefault="001B5506" w:rsidP="001B5506">
      <w:pPr>
        <w:pStyle w:val="Heading1"/>
      </w:pPr>
      <w:r>
        <w:rPr>
          <w:noProof/>
        </w:rPr>
        <w:lastRenderedPageBreak/>
        <mc:AlternateContent>
          <mc:Choice Requires="wps">
            <w:drawing>
              <wp:anchor distT="0" distB="0" distL="114300" distR="114300" simplePos="0" relativeHeight="251678720" behindDoc="1" locked="0" layoutInCell="1" allowOverlap="1" wp14:anchorId="27E4C7AA" wp14:editId="141C5B8B">
                <wp:simplePos x="0" y="0"/>
                <wp:positionH relativeFrom="column">
                  <wp:posOffset>942975</wp:posOffset>
                </wp:positionH>
                <wp:positionV relativeFrom="paragraph">
                  <wp:posOffset>-180975</wp:posOffset>
                </wp:positionV>
                <wp:extent cx="2126779" cy="2049694"/>
                <wp:effectExtent l="0" t="0" r="6985" b="8255"/>
                <wp:wrapNone/>
                <wp:docPr id="294229691" name="Oval 294229691"/>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24A8C5" id="Oval 294229691" o:spid="_x0000_s1026" style="position:absolute;margin-left:74.25pt;margin-top:-14.25pt;width:167.45pt;height:161.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t>syntax</w:t>
      </w:r>
      <w:bookmarkEnd w:id="15"/>
    </w:p>
    <w:p w14:paraId="188523A0" w14:textId="552E897A" w:rsidR="003F6499" w:rsidRPr="003F6499" w:rsidRDefault="003F6499" w:rsidP="003F6499">
      <w:pPr>
        <w:pStyle w:val="HMNormal"/>
      </w:pPr>
      <w:r w:rsidRPr="003F6499">
        <w:t>As specified at [</w:t>
      </w:r>
      <w:del w:id="16" w:author="Pierre-Anthony Lemieux" w:date="2024-10-10T14:30:00Z" w16du:dateUtc="2024-10-10T12:30:00Z">
        <w:r w:rsidRPr="00B43FB5" w:rsidDel="003318B0">
          <w:delText>iso26324</w:delText>
        </w:r>
      </w:del>
      <w:ins w:id="17" w:author="Pierre-Anthony Lemieux" w:date="2024-10-10T14:30:00Z" w16du:dateUtc="2024-10-10T12:30:00Z">
        <w:r w:rsidR="003318B0">
          <w:t>doi-handbook</w:t>
        </w:r>
      </w:ins>
      <w:r w:rsidRPr="003F6499">
        <w:t>], a DOI name consists of an ordered sequence of Unicode code points of the Graphic type.</w:t>
      </w:r>
      <w:r w:rsidR="00EF18A9">
        <w:t xml:space="preserve"> </w:t>
      </w:r>
      <w:r w:rsidR="00EF18A9" w:rsidRPr="00F05E5D">
        <w:t xml:space="preserve">The code points </w:t>
      </w:r>
      <w:r w:rsidR="00EF18A9" w:rsidRPr="003B779E">
        <w:t>are</w:t>
      </w:r>
      <w:r w:rsidR="00EF18A9" w:rsidRPr="00F05E5D">
        <w:t xml:space="preserve"> </w:t>
      </w:r>
      <w:r w:rsidR="00EF18A9" w:rsidRPr="00EA5333">
        <w:t>arranged</w:t>
      </w:r>
      <w:r w:rsidR="00EF18A9" w:rsidRPr="00F05E5D">
        <w:t xml:space="preserve"> in a DOI prefix and a DOI suffix separated by U+002F </w:t>
      </w:r>
      <w:r w:rsidR="00EF18A9" w:rsidRPr="00F05E5D">
        <w:rPr>
          <w:rStyle w:val="Unicodename"/>
        </w:rPr>
        <w:t>Solidus</w:t>
      </w:r>
      <w:r w:rsidR="00EF18A9">
        <w:rPr>
          <w:rStyle w:val="Unicodename"/>
        </w:rPr>
        <w:t>.</w:t>
      </w:r>
      <w:r w:rsidR="00EF18A9">
        <w:t xml:space="preserve"> </w:t>
      </w:r>
    </w:p>
    <w:p w14:paraId="5DD0CDCD" w14:textId="7B5F5762" w:rsidR="00EF18A9" w:rsidRDefault="003F6499" w:rsidP="003F6499">
      <w:pPr>
        <w:pStyle w:val="HMNormal"/>
      </w:pPr>
      <w:r w:rsidRPr="003F6499">
        <w:t>A DOI Name URI is a URI that corresponds to a given DOI name. As defined at [</w:t>
      </w:r>
      <w:r w:rsidRPr="00B43FB5">
        <w:t>RFC7595</w:t>
      </w:r>
      <w:r w:rsidRPr="003F6499">
        <w:t xml:space="preserve">], its scheme name SHALL be </w:t>
      </w:r>
      <w:r w:rsidRPr="00005FF5">
        <w:rPr>
          <w:rStyle w:val="HMInlinecode"/>
        </w:rPr>
        <w:t>"doi"</w:t>
      </w:r>
      <w:r w:rsidRPr="003F6499">
        <w:t xml:space="preserve"> and its scheme-specific-part SHALL </w:t>
      </w:r>
      <w:r w:rsidR="006A00ED">
        <w:t>conform</w:t>
      </w:r>
      <w:r w:rsidR="006A00ED" w:rsidRPr="003F6499">
        <w:t xml:space="preserve"> </w:t>
      </w:r>
      <w:r w:rsidRPr="003F6499">
        <w:t>to</w:t>
      </w:r>
      <w:r w:rsidR="00EF18A9">
        <w:t xml:space="preserve"> the following</w:t>
      </w:r>
      <w:r w:rsidR="00EE7930">
        <w:t xml:space="preserve"> syntax </w:t>
      </w:r>
      <w:r w:rsidR="00EE7930" w:rsidRPr="003F6499">
        <w:t>(expressed using ABNF syntax as defined at [RFC5234])</w:t>
      </w:r>
      <w:r w:rsidR="00EF18A9">
        <w:t>:</w:t>
      </w:r>
    </w:p>
    <w:p w14:paraId="42187E17" w14:textId="1FA2AB78" w:rsidR="00EF18A9" w:rsidRDefault="00A47358" w:rsidP="00005FF5">
      <w:pPr>
        <w:pStyle w:val="HMCodeExample0"/>
      </w:pPr>
      <w:r w:rsidRPr="003F6499">
        <w:t>scheme-specific-part</w:t>
      </w:r>
      <w:r>
        <w:t xml:space="preserve"> = </w:t>
      </w:r>
      <w:r w:rsidR="00EF18A9">
        <w:t xml:space="preserve">doi-encoded-prefix </w:t>
      </w:r>
      <w:r w:rsidR="006A00ED" w:rsidRPr="003F6499">
        <w:t>"</w:t>
      </w:r>
      <w:r w:rsidR="00EF18A9">
        <w:t>/</w:t>
      </w:r>
      <w:r w:rsidR="006A00ED" w:rsidRPr="003F6499">
        <w:t>"</w:t>
      </w:r>
      <w:r w:rsidR="00EF18A9">
        <w:t xml:space="preserve"> doi-encoded-suffix</w:t>
      </w:r>
    </w:p>
    <w:p w14:paraId="46B4717D" w14:textId="1B9AD58D" w:rsidR="003F6499" w:rsidRPr="003F6499" w:rsidRDefault="00EF18A9" w:rsidP="003F6499">
      <w:pPr>
        <w:pStyle w:val="HMNormal"/>
      </w:pPr>
      <w:r w:rsidRPr="00005FF5">
        <w:rPr>
          <w:rStyle w:val="HMInlinecode"/>
        </w:rPr>
        <w:t>doi-encoded-prefix</w:t>
      </w:r>
      <w:r>
        <w:t xml:space="preserve"> and </w:t>
      </w:r>
      <w:r w:rsidRPr="00005FF5">
        <w:rPr>
          <w:rStyle w:val="HMInlinecode"/>
        </w:rPr>
        <w:t>doi-encoded-suffix</w:t>
      </w:r>
      <w:r>
        <w:t xml:space="preserve"> </w:t>
      </w:r>
      <w:r w:rsidR="006A00ED">
        <w:t>SHALL be</w:t>
      </w:r>
      <w:r w:rsidR="003F6499" w:rsidRPr="003F6499">
        <w:t xml:space="preserve"> the result of </w:t>
      </w:r>
      <w:r w:rsidR="006A00ED">
        <w:t xml:space="preserve">applying </w:t>
      </w:r>
      <w:r w:rsidR="003F6499" w:rsidRPr="003F6499">
        <w:t>the following ordered sequence of steps</w:t>
      </w:r>
      <w:r>
        <w:t xml:space="preserve"> to</w:t>
      </w:r>
      <w:r w:rsidR="006A00ED">
        <w:t>,</w:t>
      </w:r>
      <w:r w:rsidR="006A00ED" w:rsidRPr="006A00ED">
        <w:t xml:space="preserve"> </w:t>
      </w:r>
      <w:r w:rsidR="006A00ED">
        <w:t>respectively,</w:t>
      </w:r>
      <w:r>
        <w:t xml:space="preserve"> the DOI prefix and DOI suffix</w:t>
      </w:r>
      <w:r w:rsidR="003F6499" w:rsidRPr="003F6499">
        <w:t>:</w:t>
      </w:r>
    </w:p>
    <w:p w14:paraId="1372A360" w14:textId="66D0A230" w:rsidR="003F6499" w:rsidRPr="003F6499" w:rsidRDefault="003F6499" w:rsidP="003F6499">
      <w:pPr>
        <w:pStyle w:val="HMNumberedLists"/>
      </w:pPr>
      <w:r w:rsidRPr="003F6499">
        <w:t>express the ordered sequence of Unicode code points as a UTF-8 String, as defined at [</w:t>
      </w:r>
      <w:del w:id="18" w:author="Pierre-Anthony Lemieux" w:date="2024-10-10T14:32:00Z" w16du:dateUtc="2024-10-10T12:32:00Z">
        <w:r w:rsidRPr="00B43FB5" w:rsidDel="003318B0">
          <w:delText>iso10646</w:delText>
        </w:r>
      </w:del>
      <w:ins w:id="19" w:author="Pierre-Anthony Lemieux" w:date="2024-10-10T14:32:00Z" w16du:dateUtc="2024-10-10T12:32:00Z">
        <w:r w:rsidR="003318B0">
          <w:t>Unicode</w:t>
        </w:r>
      </w:ins>
      <w:r w:rsidRPr="003F6499">
        <w:t>], without the byte order mark and without any normalization;</w:t>
      </w:r>
    </w:p>
    <w:p w14:paraId="0183F2A2" w14:textId="77777777" w:rsidR="004E7A19" w:rsidRDefault="004E7A19" w:rsidP="003F6499">
      <w:pPr>
        <w:pStyle w:val="HMNumberedLists"/>
      </w:pPr>
      <w:r>
        <w:t>for every byte in the UTF-8 String:</w:t>
      </w:r>
    </w:p>
    <w:p w14:paraId="152ADF21" w14:textId="60C9B420" w:rsidR="004E7A19" w:rsidRDefault="004E7A19" w:rsidP="004E7A19">
      <w:pPr>
        <w:pStyle w:val="HMNumberedLists"/>
        <w:numPr>
          <w:ilvl w:val="1"/>
          <w:numId w:val="105"/>
        </w:numPr>
      </w:pPr>
      <w:r>
        <w:t xml:space="preserve">output the byte unmodified if the byte is either in the </w:t>
      </w:r>
      <w:r w:rsidRPr="00005FF5">
        <w:rPr>
          <w:rStyle w:val="HMInlinecode"/>
        </w:rPr>
        <w:t>unreserved</w:t>
      </w:r>
      <w:r>
        <w:t xml:space="preserve"> set, in the </w:t>
      </w:r>
      <w:r w:rsidRPr="00005FF5">
        <w:rPr>
          <w:rStyle w:val="HMInlinecode"/>
        </w:rPr>
        <w:t>sub-delims</w:t>
      </w:r>
      <w:r>
        <w:t xml:space="preserve"> set, equal to </w:t>
      </w:r>
      <w:r w:rsidR="003707A0" w:rsidRPr="00005FF5">
        <w:rPr>
          <w:rStyle w:val="HMInlinecode"/>
        </w:rPr>
        <w:t>"</w:t>
      </w:r>
      <w:r w:rsidRPr="00005FF5">
        <w:rPr>
          <w:rStyle w:val="HMInlinecode"/>
        </w:rPr>
        <w:t>:</w:t>
      </w:r>
      <w:r w:rsidR="003707A0" w:rsidRPr="00005FF5">
        <w:rPr>
          <w:rStyle w:val="HMInlinecode"/>
        </w:rPr>
        <w:t>"</w:t>
      </w:r>
      <w:r>
        <w:t xml:space="preserve"> or equal to </w:t>
      </w:r>
      <w:r w:rsidR="003707A0" w:rsidRPr="00005FF5">
        <w:rPr>
          <w:rStyle w:val="HMInlinecode"/>
        </w:rPr>
        <w:t>"</w:t>
      </w:r>
      <w:r w:rsidRPr="00005FF5">
        <w:rPr>
          <w:rStyle w:val="HMInlinecode"/>
        </w:rPr>
        <w:t>@</w:t>
      </w:r>
      <w:r w:rsidR="003707A0" w:rsidRPr="00005FF5">
        <w:rPr>
          <w:rStyle w:val="HMInlinecode"/>
        </w:rPr>
        <w:t>"</w:t>
      </w:r>
      <w:r>
        <w:t>;</w:t>
      </w:r>
    </w:p>
    <w:p w14:paraId="2FF260FC" w14:textId="3EC27063" w:rsidR="003F6499" w:rsidRDefault="004E7A19" w:rsidP="004E7A19">
      <w:pPr>
        <w:pStyle w:val="HMNumberedLists"/>
        <w:numPr>
          <w:ilvl w:val="1"/>
          <w:numId w:val="105"/>
        </w:numPr>
      </w:pPr>
      <w:r>
        <w:t xml:space="preserve">otherwise, replace the byte with the US-ASCII byte triplet resulting from </w:t>
      </w:r>
      <w:r w:rsidR="003F6499" w:rsidRPr="003F6499">
        <w:t>percent-encod</w:t>
      </w:r>
      <w:r>
        <w:t>ing</w:t>
      </w:r>
      <w:r w:rsidR="003F6499" w:rsidRPr="003F6499">
        <w:t xml:space="preserve"> </w:t>
      </w:r>
      <w:r>
        <w:t>the</w:t>
      </w:r>
      <w:r w:rsidRPr="003F6499">
        <w:t xml:space="preserve"> </w:t>
      </w:r>
      <w:r w:rsidR="003F6499" w:rsidRPr="003F6499">
        <w:t>byte.</w:t>
      </w:r>
    </w:p>
    <w:p w14:paraId="20D894E1" w14:textId="39EFA781" w:rsidR="004C1655" w:rsidRPr="003F6499" w:rsidRDefault="004C1655" w:rsidP="00005FF5">
      <w:pPr>
        <w:pStyle w:val="HMNormal"/>
      </w:pPr>
      <w:r>
        <w:t xml:space="preserve">The </w:t>
      </w:r>
      <w:r w:rsidRPr="00F16BB1">
        <w:rPr>
          <w:rStyle w:val="HMInlinecode"/>
        </w:rPr>
        <w:t>unreserved</w:t>
      </w:r>
      <w:r>
        <w:t xml:space="preserve"> and </w:t>
      </w:r>
      <w:r w:rsidRPr="00F16BB1">
        <w:rPr>
          <w:rStyle w:val="HMInlinecode"/>
        </w:rPr>
        <w:t>sub-delims</w:t>
      </w:r>
      <w:r>
        <w:t xml:space="preserve"> sets are specified at </w:t>
      </w:r>
      <w:r w:rsidRPr="003F6499">
        <w:t>[</w:t>
      </w:r>
      <w:r w:rsidRPr="00B43FB5">
        <w:t>RF</w:t>
      </w:r>
      <w:r>
        <w:t>C3986</w:t>
      </w:r>
      <w:r w:rsidR="00127334">
        <w:t>].</w:t>
      </w:r>
    </w:p>
    <w:p w14:paraId="4EAFD13E" w14:textId="76F62239" w:rsidR="00422819" w:rsidRPr="003F6499" w:rsidRDefault="003F6499" w:rsidP="003F6499">
      <w:pPr>
        <w:pStyle w:val="HMNormal"/>
      </w:pPr>
      <w:r w:rsidRPr="003F6499">
        <w:t>A DOI Name URI shall contain neither a query component nor a fragment component.</w:t>
      </w:r>
    </w:p>
    <w:p w14:paraId="326519E5" w14:textId="77777777" w:rsidR="003F6499" w:rsidRDefault="003F6499" w:rsidP="003F6499">
      <w:pPr>
        <w:pStyle w:val="HMExample"/>
      </w:pPr>
      <w:r w:rsidRPr="003F6499">
        <w:t>EXAMPLE 1: The DOI name "10.5594/SMPTE.ST2067-21.2020" corresponds to the URI &lt;doi:10.5594/SMPTE.ST2067-21.2020&gt;.</w:t>
      </w:r>
    </w:p>
    <w:p w14:paraId="2F4A70E4" w14:textId="6E3F78C7" w:rsidR="00422819" w:rsidRPr="003F6499" w:rsidRDefault="00422819" w:rsidP="003F6499">
      <w:pPr>
        <w:pStyle w:val="HMExample"/>
      </w:pPr>
      <w:r w:rsidRPr="003F6499">
        <w:lastRenderedPageBreak/>
        <w:t xml:space="preserve">EXAMPLE </w:t>
      </w:r>
      <w:r>
        <w:t>2</w:t>
      </w:r>
      <w:r w:rsidRPr="003F6499">
        <w:t>: The DOI name "</w:t>
      </w:r>
      <w:r w:rsidRPr="00422819">
        <w:t>10.6338/JDA.202212/SP_17(4).0000</w:t>
      </w:r>
      <w:r w:rsidRPr="003F6499">
        <w:t>" corresponds to the URI &lt;</w:t>
      </w:r>
      <w:r w:rsidR="00464138" w:rsidRPr="00464138">
        <w:t>doi:10.6338/JDA.202212%2FSP_17(4).0000</w:t>
      </w:r>
      <w:r w:rsidRPr="003F6499">
        <w:t>&gt;.</w:t>
      </w:r>
    </w:p>
    <w:p w14:paraId="6B9F237B" w14:textId="445E54DD" w:rsidR="003F6499" w:rsidRPr="003F6499" w:rsidRDefault="003F6499" w:rsidP="003F6499">
      <w:pPr>
        <w:pStyle w:val="HMExample"/>
      </w:pPr>
      <w:r w:rsidRPr="003F6499">
        <w:t xml:space="preserve">EXAMPLE </w:t>
      </w:r>
      <w:r w:rsidR="00422819">
        <w:t>3</w:t>
      </w:r>
      <w:r w:rsidRPr="003F6499">
        <w:t>: The DOI name "10.26321/Á.GUTIÉRREZ.ZARZA.02.2018.03" with the code point sequence &lt;U+0031, U+0030, U+002E, U+0032, U+0036, U+0033, U+0032, U+0031, U+002F, U+00C1, U+002E, U+0047, U+0055, U+0054, U+0049, U+00C9, U+0052, U+0052, U+0045, U+005A, U+002E, U+005A, U+0041, U+0052, U+005A, U+0041, U+002E, U+0030, U+0032, U+002E, U+0032, U+0030, U+0031, U+0038, U+002E, U+0030, U+0033&gt; corresponds to the URI &lt;doi:10.26321/%C3%81.GUTI%C3%89RREZ.ZARZA.02.2018.03&gt;.</w:t>
      </w:r>
    </w:p>
    <w:p w14:paraId="5321215A" w14:textId="77777777" w:rsidR="003F6499" w:rsidRPr="003F6499" w:rsidRDefault="003F6499" w:rsidP="003F6499">
      <w:pPr>
        <w:pStyle w:val="HMInformativenotes"/>
      </w:pPr>
      <w:r w:rsidRPr="003F6499">
        <w:t>NOTE 1: The sequence of code points comprising a DOI name is not normalized and equivalence between DOI names is based on code points. For example, two DOI names that differ only in the abstract character "Á" being encoded as &lt;U+00C1&gt; in the first and as &lt;U+0041, U+0301&gt; in the second are not identical.</w:t>
      </w:r>
    </w:p>
    <w:p w14:paraId="39095F13" w14:textId="77777777" w:rsidR="003F6499" w:rsidRDefault="003F6499" w:rsidP="003F6499">
      <w:pPr>
        <w:pStyle w:val="HMInformativenotes"/>
        <w:rPr>
          <w:ins w:id="20" w:author="Pierre-Anthony Lemieux" w:date="2024-10-10T14:33:00Z" w16du:dateUtc="2024-10-10T12:33:00Z"/>
        </w:rPr>
      </w:pPr>
      <w:r w:rsidRPr="003F6499">
        <w:t>NOTE 2: Presenting a DOI name by rendering its sequence of code points to glyphs can be ambiguous since multiple code points or sequences of code points can result in the same glyphs. For example, U+002D HYPHEN-MINUS, U+2212 MINUS SIGN and U+2013 EN DASH are rendered as similar glyphs. As another example, the abstract character "á" can be represented by either the code point U+00E1 or the sequence of code points &lt;U+0061, U+0301&gt;. Presenting a DOI name in its URI form resolves this ambiguity.</w:t>
      </w:r>
    </w:p>
    <w:p w14:paraId="1A92C0FA" w14:textId="07D37D57" w:rsidR="00BC3B71" w:rsidRDefault="00BC3B71" w:rsidP="00090732">
      <w:pPr>
        <w:pStyle w:val="HMInformativenotes"/>
        <w:rPr>
          <w:ins w:id="21" w:author="Pierre-Anthony Lemieux" w:date="2024-10-21T22:04:00Z" w16du:dateUtc="2024-10-22T05:04:00Z"/>
        </w:rPr>
      </w:pPr>
      <w:commentRangeStart w:id="22"/>
      <w:ins w:id="23" w:author="Pierre-Anthony Lemieux" w:date="2024-10-10T14:33:00Z" w16du:dateUtc="2024-10-10T12:33:00Z">
        <w:r>
          <w:t xml:space="preserve">NOTE 3: </w:t>
        </w:r>
      </w:ins>
      <w:ins w:id="24" w:author="Pierre-Anthony Lemieux" w:date="2024-10-10T14:55:00Z" w16du:dateUtc="2024-10-10T12:55:00Z">
        <w:r w:rsidR="00090732">
          <w:t xml:space="preserve">The algorithm for </w:t>
        </w:r>
      </w:ins>
      <w:ins w:id="25" w:author="Pierre-Anthony Lemieux" w:date="2024-10-10T14:56:00Z" w16du:dateUtc="2024-10-10T12:56:00Z">
        <w:r w:rsidR="00090732">
          <w:t xml:space="preserve">generating a </w:t>
        </w:r>
        <w:r w:rsidR="00090732" w:rsidRPr="003F6499">
          <w:t>DOI Name URI</w:t>
        </w:r>
        <w:r w:rsidR="00090732">
          <w:t xml:space="preserve"> from a DOI Name is not generic</w:t>
        </w:r>
      </w:ins>
      <w:ins w:id="26" w:author="Pierre-Anthony Lemieux" w:date="2024-10-10T14:58:00Z" w16du:dateUtc="2024-10-10T12:58:00Z">
        <w:r w:rsidR="00090732">
          <w:t>,</w:t>
        </w:r>
      </w:ins>
      <w:ins w:id="27" w:author="Pierre-Anthony Lemieux" w:date="2024-10-10T14:56:00Z" w16du:dateUtc="2024-10-10T12:56:00Z">
        <w:r w:rsidR="00090732">
          <w:t xml:space="preserve"> and care is needed when processing a DOI Name URI using a generic URI library. </w:t>
        </w:r>
      </w:ins>
      <w:ins w:id="28" w:author="Pierre-Anthony Lemieux" w:date="2024-10-10T14:53:00Z" w16du:dateUtc="2024-10-10T12:53:00Z">
        <w:r w:rsidR="00090732">
          <w:t xml:space="preserve">In the context of the generic URI syntax, a DOI Name URI </w:t>
        </w:r>
      </w:ins>
      <w:ins w:id="29" w:author="Pierre-Anthony Lemieux" w:date="2024-10-10T14:58:00Z" w16du:dateUtc="2024-10-10T12:58:00Z">
        <w:r w:rsidR="00090732">
          <w:t xml:space="preserve">is a URI where the </w:t>
        </w:r>
      </w:ins>
      <w:ins w:id="30" w:author="Pierre-Anthony Lemieux" w:date="2024-10-10T14:58:00Z">
        <w:r w:rsidR="00090732" w:rsidRPr="00090732">
          <w:t>hier-part</w:t>
        </w:r>
      </w:ins>
      <w:ins w:id="31" w:author="Pierre-Anthony Lemieux" w:date="2024-10-10T14:58:00Z" w16du:dateUtc="2024-10-10T12:58:00Z">
        <w:r w:rsidR="00090732">
          <w:t xml:space="preserve"> component is a</w:t>
        </w:r>
      </w:ins>
      <w:ins w:id="32" w:author="Pierre-Anthony Lemieux" w:date="2024-10-10T14:53:00Z" w16du:dateUtc="2024-10-10T12:53:00Z">
        <w:r w:rsidR="00090732">
          <w:t xml:space="preserve"> </w:t>
        </w:r>
      </w:ins>
      <w:ins w:id="33" w:author="Pierre-Anthony Lemieux" w:date="2024-10-10T14:53:00Z">
        <w:r w:rsidR="00090732" w:rsidRPr="00090732">
          <w:t>path-rootless</w:t>
        </w:r>
      </w:ins>
      <w:ins w:id="34" w:author="Pierre-Anthony Lemieux" w:date="2024-10-10T14:54:00Z" w16du:dateUtc="2024-10-10T12:54:00Z">
        <w:r w:rsidR="00090732">
          <w:t xml:space="preserve"> component. The </w:t>
        </w:r>
        <w:r w:rsidR="00090732" w:rsidRPr="00090732">
          <w:t>path-rootless</w:t>
        </w:r>
        <w:r w:rsidR="00090732">
          <w:t xml:space="preserve"> component </w:t>
        </w:r>
      </w:ins>
      <w:ins w:id="35" w:author="Pierre-Anthony Lemieux" w:date="2024-10-10T14:59:00Z" w16du:dateUtc="2024-10-10T12:59:00Z">
        <w:r w:rsidR="00090732">
          <w:t xml:space="preserve">itself </w:t>
        </w:r>
      </w:ins>
      <w:ins w:id="36" w:author="Pierre-Anthony Lemieux" w:date="2024-10-10T14:54:00Z" w16du:dateUtc="2024-10-10T12:54:00Z">
        <w:r w:rsidR="00090732">
          <w:t>consists of two segments, the</w:t>
        </w:r>
      </w:ins>
      <w:ins w:id="37" w:author="Pierre-Anthony Lemieux" w:date="2024-10-10T14:59:00Z" w16du:dateUtc="2024-10-10T12:59:00Z">
        <w:r w:rsidR="00090732">
          <w:t xml:space="preserve"> corresponding to the</w:t>
        </w:r>
      </w:ins>
      <w:ins w:id="38" w:author="Pierre-Anthony Lemieux" w:date="2024-10-10T14:54:00Z" w16du:dateUtc="2024-10-10T12:54:00Z">
        <w:r w:rsidR="00090732">
          <w:t xml:space="preserve"> doi-encoded-prefix </w:t>
        </w:r>
      </w:ins>
      <w:ins w:id="39" w:author="Pierre-Anthony Lemieux" w:date="2024-10-10T14:59:00Z" w16du:dateUtc="2024-10-10T12:59:00Z">
        <w:r w:rsidR="00090732">
          <w:t>and the second to the</w:t>
        </w:r>
      </w:ins>
      <w:ins w:id="40" w:author="Pierre-Anthony Lemieux" w:date="2024-10-10T14:54:00Z" w16du:dateUtc="2024-10-10T12:54:00Z">
        <w:r w:rsidR="00090732">
          <w:t xml:space="preserve"> doi-encoded-suffix</w:t>
        </w:r>
      </w:ins>
      <w:ins w:id="41" w:author="Pierre-Anthony Lemieux" w:date="2024-10-10T14:58:00Z" w16du:dateUtc="2024-10-10T12:58:00Z">
        <w:r w:rsidR="00090732">
          <w:t>.</w:t>
        </w:r>
      </w:ins>
      <w:commentRangeEnd w:id="22"/>
      <w:ins w:id="42" w:author="Pierre-Anthony Lemieux" w:date="2024-10-10T15:01:00Z" w16du:dateUtc="2024-10-10T13:01:00Z">
        <w:r w:rsidR="00EE038F">
          <w:rPr>
            <w:rStyle w:val="CommentReference"/>
            <w:spacing w:val="20"/>
          </w:rPr>
          <w:commentReference w:id="22"/>
        </w:r>
      </w:ins>
    </w:p>
    <w:p w14:paraId="7703F694" w14:textId="6D4E3667" w:rsidR="002F0160" w:rsidRPr="002F0160" w:rsidRDefault="002F0160" w:rsidP="002F0160">
      <w:pPr>
        <w:pStyle w:val="HMInformativenotes"/>
        <w:rPr>
          <w:ins w:id="43" w:author="Pierre-Anthony Lemieux" w:date="2024-10-21T22:05:00Z"/>
        </w:rPr>
      </w:pPr>
      <w:commentRangeStart w:id="44"/>
      <w:ins w:id="45" w:author="Pierre-Anthony Lemieux" w:date="2024-10-21T22:05:00Z" w16du:dateUtc="2024-10-22T05:05:00Z">
        <w:r>
          <w:t xml:space="preserve">NOTE 4: </w:t>
        </w:r>
      </w:ins>
      <w:ins w:id="46" w:author="Pierre-Anthony Lemieux" w:date="2024-10-21T22:05:00Z">
        <w:r w:rsidRPr="002F0160">
          <w:t>Internationalized Resource Identifiers (IRIs</w:t>
        </w:r>
      </w:ins>
      <w:ins w:id="47" w:author="Pierre-Anthony Lemieux" w:date="2024-10-21T22:05:00Z" w16du:dateUtc="2024-10-22T05:05:00Z">
        <w:r>
          <w:t xml:space="preserve">) </w:t>
        </w:r>
      </w:ins>
      <w:ins w:id="48" w:author="Pierre-Anthony Lemieux" w:date="2024-10-21T22:05:00Z">
        <w:r w:rsidRPr="002F0160">
          <w:t>are a kind of identifier</w:t>
        </w:r>
      </w:ins>
      <w:ins w:id="49" w:author="Pierre-Anthony Lemieux" w:date="2024-10-21T22:06:00Z" w16du:dateUtc="2024-10-22T05:06:00Z">
        <w:r>
          <w:t xml:space="preserve"> </w:t>
        </w:r>
      </w:ins>
      <w:ins w:id="50" w:author="Pierre-Anthony Lemieux" w:date="2024-10-21T22:05:00Z" w16du:dateUtc="2024-10-22T05:05:00Z">
        <w:r w:rsidRPr="002F0160">
          <w:t xml:space="preserve">specified in </w:t>
        </w:r>
      </w:ins>
      <w:ins w:id="51" w:author="Pierre-Anthony Lemieux" w:date="2024-10-21T22:10:00Z" w16du:dateUtc="2024-10-22T05:10:00Z">
        <w:r w:rsidR="006D74AF">
          <w:t>[</w:t>
        </w:r>
      </w:ins>
      <w:ins w:id="52" w:author="Pierre-Anthony Lemieux" w:date="2024-10-21T22:05:00Z" w16du:dateUtc="2024-10-22T05:05:00Z">
        <w:r w:rsidRPr="002F0160">
          <w:t>RFC3987</w:t>
        </w:r>
      </w:ins>
      <w:ins w:id="53" w:author="Pierre-Anthony Lemieux" w:date="2024-10-21T22:10:00Z" w16du:dateUtc="2024-10-22T05:10:00Z">
        <w:r w:rsidR="006D74AF">
          <w:t>]</w:t>
        </w:r>
      </w:ins>
      <w:ins w:id="54" w:author="Pierre-Anthony Lemieux" w:date="2024-10-21T22:05:00Z" w16du:dateUtc="2024-10-22T05:05:00Z">
        <w:r>
          <w:t xml:space="preserve"> and </w:t>
        </w:r>
      </w:ins>
      <w:ins w:id="55" w:author="Pierre-Anthony Lemieux" w:date="2024-10-21T22:05:00Z">
        <w:r w:rsidRPr="002F0160">
          <w:t xml:space="preserve">used in </w:t>
        </w:r>
      </w:ins>
      <w:ins w:id="56" w:author="Pierre-Anthony Lemieux" w:date="2024-10-21T22:10:00Z" w16du:dateUtc="2024-10-22T05:10:00Z">
        <w:r w:rsidR="006D74AF">
          <w:t>[RDF]</w:t>
        </w:r>
      </w:ins>
      <w:ins w:id="57" w:author="Pierre-Anthony Lemieux" w:date="2024-10-21T22:05:00Z">
        <w:r w:rsidRPr="002F0160">
          <w:t>. The IRI syntax is an extension of the URI syntax, and every URI is also an IRI.</w:t>
        </w:r>
      </w:ins>
      <w:ins w:id="58" w:author="Pierre-Anthony Lemieux" w:date="2024-10-21T22:07:00Z" w16du:dateUtc="2024-10-22T05:07:00Z">
        <w:r>
          <w:t xml:space="preserve"> </w:t>
        </w:r>
      </w:ins>
      <w:ins w:id="59" w:author="Pierre-Anthony Lemieux" w:date="2024-10-21T22:05:00Z">
        <w:r w:rsidRPr="002F0160">
          <w:t>As such, a DOI Name URI can be used without modification whe</w:t>
        </w:r>
      </w:ins>
      <w:ins w:id="60" w:author="Pierre-Anthony Lemieux" w:date="2024-10-21T22:07:00Z" w16du:dateUtc="2024-10-22T05:07:00Z">
        <w:r>
          <w:t>rever</w:t>
        </w:r>
      </w:ins>
      <w:ins w:id="61" w:author="Pierre-Anthony Lemieux" w:date="2024-10-21T22:05:00Z">
        <w:r w:rsidRPr="002F0160">
          <w:t xml:space="preserve"> an IRI is needed</w:t>
        </w:r>
      </w:ins>
      <w:ins w:id="62" w:author="Pierre-Anthony Lemieux" w:date="2024-10-21T22:08:00Z" w16du:dateUtc="2024-10-22T05:08:00Z">
        <w:r>
          <w:t xml:space="preserve"> and</w:t>
        </w:r>
      </w:ins>
      <w:ins w:id="63" w:author="Pierre-Anthony Lemieux" w:date="2024-10-21T22:05:00Z">
        <w:r w:rsidRPr="002F0160">
          <w:t xml:space="preserve"> the URI-to-IRI conversion algorithm specified at </w:t>
        </w:r>
      </w:ins>
      <w:ins w:id="64" w:author="Pierre-Anthony Lemieux" w:date="2024-10-21T22:10:00Z" w16du:dateUtc="2024-10-22T05:10:00Z">
        <w:r w:rsidR="002E5E8A">
          <w:t>[</w:t>
        </w:r>
        <w:r w:rsidR="002E5E8A" w:rsidRPr="002F0160">
          <w:t>RFC3987</w:t>
        </w:r>
        <w:r w:rsidR="002E5E8A">
          <w:t>]</w:t>
        </w:r>
      </w:ins>
      <w:ins w:id="65" w:author="Pierre-Anthony Lemieux" w:date="2024-10-21T22:05:00Z">
        <w:r w:rsidRPr="002F0160">
          <w:t xml:space="preserve">, 3.2 </w:t>
        </w:r>
      </w:ins>
      <w:ins w:id="66" w:author="Pierre-Anthony Lemieux" w:date="2024-10-21T22:07:00Z" w16du:dateUtc="2024-10-22T05:07:00Z">
        <w:r>
          <w:t xml:space="preserve">is not </w:t>
        </w:r>
      </w:ins>
      <w:ins w:id="67" w:author="Pierre-Anthony Lemieux" w:date="2024-10-21T22:08:00Z" w16du:dateUtc="2024-10-22T05:08:00Z">
        <w:r>
          <w:t>used</w:t>
        </w:r>
      </w:ins>
      <w:ins w:id="68" w:author="Pierre-Anthony Lemieux" w:date="2024-10-21T22:05:00Z">
        <w:r w:rsidRPr="002F0160">
          <w:t>.</w:t>
        </w:r>
      </w:ins>
      <w:commentRangeEnd w:id="44"/>
      <w:ins w:id="69" w:author="Pierre-Anthony Lemieux" w:date="2024-10-21T22:08:00Z" w16du:dateUtc="2024-10-22T05:08:00Z">
        <w:r w:rsidR="006D74AF">
          <w:rPr>
            <w:rStyle w:val="CommentReference"/>
            <w:spacing w:val="20"/>
          </w:rPr>
          <w:commentReference w:id="44"/>
        </w:r>
      </w:ins>
    </w:p>
    <w:p w14:paraId="0A308394" w14:textId="6E179375" w:rsidR="002F0160" w:rsidRPr="003F6499" w:rsidRDefault="002F0160" w:rsidP="00090732">
      <w:pPr>
        <w:pStyle w:val="HMInformativenotes"/>
      </w:pPr>
    </w:p>
    <w:bookmarkStart w:id="70" w:name="_Toc174527902"/>
    <w:p w14:paraId="06AB16E5" w14:textId="36B4D8AD" w:rsidR="00761F3A" w:rsidRDefault="00761F3A" w:rsidP="00761F3A">
      <w:pPr>
        <w:pStyle w:val="Heading1"/>
      </w:pPr>
      <w:r>
        <w:rPr>
          <w:noProof/>
        </w:rPr>
        <w:lastRenderedPageBreak/>
        <mc:AlternateContent>
          <mc:Choice Requires="wps">
            <w:drawing>
              <wp:anchor distT="0" distB="0" distL="114300" distR="114300" simplePos="0" relativeHeight="251680768" behindDoc="1" locked="0" layoutInCell="1" allowOverlap="1" wp14:anchorId="37BE4323" wp14:editId="19226837">
                <wp:simplePos x="0" y="0"/>
                <wp:positionH relativeFrom="column">
                  <wp:posOffset>942975</wp:posOffset>
                </wp:positionH>
                <wp:positionV relativeFrom="paragraph">
                  <wp:posOffset>-180975</wp:posOffset>
                </wp:positionV>
                <wp:extent cx="2126779" cy="2049694"/>
                <wp:effectExtent l="0" t="0" r="6985" b="8255"/>
                <wp:wrapNone/>
                <wp:docPr id="1492066247" name="Oval 1492066247"/>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7E7E55" id="Oval 1492066247" o:spid="_x0000_s1026" style="position:absolute;margin-left:74.25pt;margin-top:-14.25pt;width:167.45pt;height:161.4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t>equivalence</w:t>
      </w:r>
      <w:bookmarkEnd w:id="70"/>
    </w:p>
    <w:p w14:paraId="7FF9308F" w14:textId="77777777" w:rsidR="003F6499" w:rsidRPr="003F6499" w:rsidRDefault="003F6499" w:rsidP="003F6499">
      <w:pPr>
        <w:pStyle w:val="HMNormal"/>
      </w:pPr>
      <w:r w:rsidRPr="003F6499">
        <w:t>The following procedure SHALL be performed to determine whether two DOI Name URIs are equivalent:</w:t>
      </w:r>
    </w:p>
    <w:p w14:paraId="15C8E127" w14:textId="77777777" w:rsidR="003F6499" w:rsidRPr="003F6499" w:rsidRDefault="003F6499" w:rsidP="003F6499">
      <w:pPr>
        <w:pStyle w:val="HMNumberedLists"/>
        <w:numPr>
          <w:ilvl w:val="0"/>
          <w:numId w:val="108"/>
        </w:numPr>
      </w:pPr>
      <w:r w:rsidRPr="003F6499">
        <w:t>the scheme-specific-part of each of the two URIs is percent-decoded into a UTF-8 String;</w:t>
      </w:r>
    </w:p>
    <w:p w14:paraId="56724ABE" w14:textId="77777777" w:rsidR="003F6499" w:rsidRPr="003F6499" w:rsidRDefault="003F6499" w:rsidP="003F6499">
      <w:pPr>
        <w:pStyle w:val="HMNumberedLists"/>
      </w:pPr>
      <w:r w:rsidRPr="003F6499">
        <w:t>the two UTF-8 Strings are interpreted as two DOI names;</w:t>
      </w:r>
    </w:p>
    <w:p w14:paraId="79AA2FFD" w14:textId="77777777" w:rsidR="003F6499" w:rsidRPr="003F6499" w:rsidRDefault="003F6499" w:rsidP="003F6499">
      <w:pPr>
        <w:pStyle w:val="HMNumberedLists"/>
      </w:pPr>
      <w:r w:rsidRPr="003F6499">
        <w:t>the two DOI Name URIs are equivalent if the two DOI names are equivalent, as defined at [doi-handbook].</w:t>
      </w:r>
    </w:p>
    <w:p w14:paraId="10FFFC5E" w14:textId="77777777" w:rsidR="003F6499" w:rsidRPr="003F6499" w:rsidRDefault="003F6499" w:rsidP="003F6499">
      <w:pPr>
        <w:pStyle w:val="HMInformativenotes"/>
      </w:pPr>
      <w:r w:rsidRPr="003F6499">
        <w:t>NOTE: When testing for equivalence, DOI names are case-insensitive only with respect to the Basic Latin Unicode block.</w:t>
      </w:r>
    </w:p>
    <w:p w14:paraId="0212C435" w14:textId="6E993305" w:rsidR="00761F3A" w:rsidRPr="001B5506" w:rsidRDefault="00761F3A" w:rsidP="009B166D">
      <w:pPr>
        <w:pStyle w:val="HMInformativenotes"/>
      </w:pPr>
    </w:p>
    <w:bookmarkStart w:id="71" w:name="_Toc174527903"/>
    <w:p w14:paraId="72D0DD2F" w14:textId="7DD54AAB" w:rsidR="009B166D" w:rsidRDefault="009B166D" w:rsidP="009B166D">
      <w:pPr>
        <w:pStyle w:val="Heading1"/>
      </w:pPr>
      <w:r>
        <w:rPr>
          <w:noProof/>
        </w:rPr>
        <w:lastRenderedPageBreak/>
        <mc:AlternateContent>
          <mc:Choice Requires="wps">
            <w:drawing>
              <wp:anchor distT="0" distB="0" distL="114300" distR="114300" simplePos="0" relativeHeight="251682816" behindDoc="1" locked="0" layoutInCell="1" allowOverlap="1" wp14:anchorId="6BBB299B" wp14:editId="0638024B">
                <wp:simplePos x="0" y="0"/>
                <wp:positionH relativeFrom="column">
                  <wp:posOffset>942975</wp:posOffset>
                </wp:positionH>
                <wp:positionV relativeFrom="paragraph">
                  <wp:posOffset>-180975</wp:posOffset>
                </wp:positionV>
                <wp:extent cx="2126779" cy="2049694"/>
                <wp:effectExtent l="0" t="0" r="6985" b="8255"/>
                <wp:wrapNone/>
                <wp:docPr id="1768101692" name="Oval 1768101692"/>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88A0B8" id="Oval 1768101692" o:spid="_x0000_s1026" style="position:absolute;margin-left:74.25pt;margin-top:-14.25pt;width:167.45pt;height:161.4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t>DOI NAME RESOLUTION</w:t>
      </w:r>
      <w:bookmarkEnd w:id="71"/>
    </w:p>
    <w:p w14:paraId="0F7119FC" w14:textId="0EDC3C62" w:rsidR="003F6499" w:rsidRPr="003F6499" w:rsidRDefault="003F6499" w:rsidP="003F6499">
      <w:pPr>
        <w:pStyle w:val="HMNormal"/>
      </w:pPr>
      <w:r w:rsidRPr="003F6499">
        <w:t>Resolving a DOI name means retrieving its DOI record, which contains the descriptive elements associated with the referent identified by the DOI name.</w:t>
      </w:r>
    </w:p>
    <w:p w14:paraId="42203EE7" w14:textId="6E4C21DE" w:rsidR="003F6499" w:rsidRPr="003F6499" w:rsidRDefault="003F6499" w:rsidP="003F6499">
      <w:pPr>
        <w:pStyle w:val="HMNormal"/>
      </w:pPr>
      <w:r w:rsidRPr="003F6499">
        <w:t>A DOI name URI can be used to resolve its corresponding DOI name by performing an HTTP GET request at the following URL (expressed using ABNF syntax as defined at [RFC5234]):</w:t>
      </w:r>
    </w:p>
    <w:p w14:paraId="7FC77407" w14:textId="6BE94014" w:rsidR="003F6499" w:rsidRPr="003F6499" w:rsidRDefault="003F6499" w:rsidP="003F6499">
      <w:pPr>
        <w:pStyle w:val="HMCodeExample0"/>
      </w:pPr>
      <w:r w:rsidRPr="003F6499">
        <w:t>"https://doi.org/api/handles/" scheme-specific-part</w:t>
      </w:r>
    </w:p>
    <w:p w14:paraId="22B79ED3" w14:textId="71EA8663" w:rsidR="003F6499" w:rsidRPr="003F6499" w:rsidRDefault="003F6499" w:rsidP="003F6499">
      <w:pPr>
        <w:pStyle w:val="HMNormal"/>
      </w:pPr>
      <w:r w:rsidRPr="003F6499">
        <w:t xml:space="preserve">where </w:t>
      </w:r>
      <w:r w:rsidRPr="00005FF5">
        <w:rPr>
          <w:rStyle w:val="HMInlinecode"/>
        </w:rPr>
        <w:t>scheme-specific-part</w:t>
      </w:r>
      <w:r w:rsidRPr="003F6499">
        <w:t xml:space="preserve"> is defined at Section 2, and the </w:t>
      </w:r>
      <w:r w:rsidRPr="00005FF5">
        <w:rPr>
          <w:rStyle w:val="HMInlinecode"/>
        </w:rPr>
        <w:t>"https"</w:t>
      </w:r>
      <w:r w:rsidRPr="003F6499">
        <w:t xml:space="preserve"> scheme is specified at [RFC9110].</w:t>
      </w:r>
    </w:p>
    <w:p w14:paraId="47A07CAE" w14:textId="7F4E8F45" w:rsidR="003F6499" w:rsidRPr="003F6499" w:rsidRDefault="003F6499" w:rsidP="003F6499">
      <w:pPr>
        <w:pStyle w:val="HMNormal"/>
      </w:pPr>
      <w:r w:rsidRPr="003F6499">
        <w:t>The body of the response is a JSON object, as defined at [RFC8259], that contains the following members:</w:t>
      </w:r>
    </w:p>
    <w:p w14:paraId="72DBEC9C" w14:textId="77777777" w:rsidR="003F6499" w:rsidRPr="003F6499" w:rsidRDefault="003F6499" w:rsidP="003F6499">
      <w:pPr>
        <w:pStyle w:val="HMDT"/>
      </w:pPr>
      <w:r w:rsidRPr="003F6499">
        <w:t>responseCode</w:t>
      </w:r>
    </w:p>
    <w:p w14:paraId="7A110EDC" w14:textId="77777777" w:rsidR="003F6499" w:rsidRPr="003F6499" w:rsidRDefault="003F6499" w:rsidP="003F6499">
      <w:pPr>
        <w:pStyle w:val="HMDD"/>
      </w:pPr>
      <w:r w:rsidRPr="003F6499">
        <w:t>The property is a Number. The following values are defined:</w:t>
      </w:r>
    </w:p>
    <w:p w14:paraId="7AF61600" w14:textId="06FB1333" w:rsidR="003F6499" w:rsidRPr="003F6499" w:rsidRDefault="003F6499" w:rsidP="003F6499">
      <w:pPr>
        <w:pStyle w:val="HMDD"/>
      </w:pPr>
      <w:r w:rsidRPr="003F6499">
        <w:t>1</w:t>
      </w:r>
      <w:r>
        <w:tab/>
      </w:r>
      <w:r w:rsidRPr="003F6499">
        <w:t>The resolution completed successfully. The HTTP response status code is 200.</w:t>
      </w:r>
    </w:p>
    <w:p w14:paraId="7F880B1D" w14:textId="7A39EB96" w:rsidR="003F6499" w:rsidRPr="003F6499" w:rsidRDefault="003F6499" w:rsidP="003F6499">
      <w:pPr>
        <w:pStyle w:val="HMDD"/>
      </w:pPr>
      <w:r w:rsidRPr="003F6499">
        <w:t>2</w:t>
      </w:r>
      <w:r>
        <w:tab/>
      </w:r>
      <w:r w:rsidRPr="003F6499">
        <w:t>The resolution did not complete successfully because of a server error. The HTTP response status code is 500.</w:t>
      </w:r>
    </w:p>
    <w:p w14:paraId="4C61495E" w14:textId="07D0974F" w:rsidR="003F6499" w:rsidRPr="003F6499" w:rsidRDefault="003F6499" w:rsidP="003F6499">
      <w:pPr>
        <w:pStyle w:val="HMDD"/>
      </w:pPr>
      <w:r w:rsidRPr="003F6499">
        <w:t>100</w:t>
      </w:r>
      <w:r>
        <w:tab/>
      </w:r>
      <w:r w:rsidRPr="003F6499">
        <w:t>The DOI name was not found. The HTTP response status code is 404.</w:t>
      </w:r>
    </w:p>
    <w:p w14:paraId="35A300BF" w14:textId="6408B204" w:rsidR="003F6499" w:rsidRPr="003F6499" w:rsidRDefault="003F6499" w:rsidP="003F6499">
      <w:pPr>
        <w:pStyle w:val="HMDD"/>
      </w:pPr>
      <w:r w:rsidRPr="003F6499">
        <w:t>200</w:t>
      </w:r>
      <w:r>
        <w:tab/>
      </w:r>
      <w:r w:rsidRPr="003F6499">
        <w:t>No descriptive elements were found for the requested DOI name. The HTTP response status code is 200.</w:t>
      </w:r>
    </w:p>
    <w:p w14:paraId="49607781" w14:textId="77777777" w:rsidR="003F6499" w:rsidRPr="003F6499" w:rsidRDefault="003F6499" w:rsidP="003F6499">
      <w:pPr>
        <w:pStyle w:val="HMDT"/>
      </w:pPr>
      <w:r w:rsidRPr="003F6499">
        <w:t>handle</w:t>
      </w:r>
    </w:p>
    <w:p w14:paraId="14D55AB8" w14:textId="77777777" w:rsidR="003F6499" w:rsidRPr="003F6499" w:rsidRDefault="003F6499" w:rsidP="003F6499">
      <w:pPr>
        <w:pStyle w:val="HMDD"/>
      </w:pPr>
      <w:r w:rsidRPr="003F6499">
        <w:t>The property is a String. It is equal to the DOI name for which resolution was requested.</w:t>
      </w:r>
    </w:p>
    <w:p w14:paraId="580609ED" w14:textId="77777777" w:rsidR="003F6499" w:rsidRPr="003F6499" w:rsidRDefault="003F6499" w:rsidP="003F6499">
      <w:pPr>
        <w:pStyle w:val="HMDT"/>
      </w:pPr>
      <w:r w:rsidRPr="003F6499">
        <w:lastRenderedPageBreak/>
        <w:t>values</w:t>
      </w:r>
    </w:p>
    <w:p w14:paraId="7AB7B511" w14:textId="77777777" w:rsidR="003F6499" w:rsidRPr="003F6499" w:rsidRDefault="003F6499" w:rsidP="003F6499">
      <w:pPr>
        <w:pStyle w:val="HMDD"/>
      </w:pPr>
      <w:r w:rsidRPr="003F6499">
        <w:t>The property is an Object. It contains the descriptive elements for the referent identified by the DOI name. The contents of the property are specified at [RFC3651].</w:t>
      </w:r>
    </w:p>
    <w:p w14:paraId="74AA438F" w14:textId="77777777" w:rsidR="003F6499" w:rsidRPr="003F6499" w:rsidRDefault="003F6499" w:rsidP="003F6499">
      <w:pPr>
        <w:pStyle w:val="HMNormal"/>
      </w:pPr>
      <w:r w:rsidRPr="003F6499">
        <w:t>Figure 1 illustrates the DOI record, at the time of this writing, for the DOI name corresponding to the URI &lt;doi:10.1000/182&gt;. The DOI record was retrieved by performing an HTTP GET request to &lt;https://doi.org/api/handles/10.1000/182&gt;.</w:t>
      </w:r>
    </w:p>
    <w:p w14:paraId="4CDD5BCD" w14:textId="77777777" w:rsidR="003F6499" w:rsidRPr="003F6499" w:rsidRDefault="003F6499" w:rsidP="003F6499">
      <w:pPr>
        <w:pStyle w:val="HMCodeExample0"/>
      </w:pPr>
      <w:r w:rsidRPr="003F6499">
        <w:t>{</w:t>
      </w:r>
    </w:p>
    <w:p w14:paraId="6317B671" w14:textId="77777777" w:rsidR="003F6499" w:rsidRPr="003F6499" w:rsidRDefault="003F6499" w:rsidP="003F6499">
      <w:pPr>
        <w:pStyle w:val="HMCodeExample0"/>
      </w:pPr>
      <w:r w:rsidRPr="003F6499">
        <w:t xml:space="preserve">  "responseCode": 1,</w:t>
      </w:r>
    </w:p>
    <w:p w14:paraId="1FBEE744" w14:textId="77777777" w:rsidR="003F6499" w:rsidRPr="003F6499" w:rsidRDefault="003F6499" w:rsidP="003F6499">
      <w:pPr>
        <w:pStyle w:val="HMCodeExample0"/>
      </w:pPr>
      <w:r w:rsidRPr="003F6499">
        <w:t xml:space="preserve">  "handle": "10.1000/182",</w:t>
      </w:r>
    </w:p>
    <w:p w14:paraId="79BAE9DA" w14:textId="77777777" w:rsidR="003F6499" w:rsidRPr="003F6499" w:rsidRDefault="003F6499" w:rsidP="003F6499">
      <w:pPr>
        <w:pStyle w:val="HMCodeExample0"/>
      </w:pPr>
      <w:r w:rsidRPr="003F6499">
        <w:t xml:space="preserve">  "values": [</w:t>
      </w:r>
    </w:p>
    <w:p w14:paraId="12AA3B59" w14:textId="77777777" w:rsidR="003F6499" w:rsidRPr="003F6499" w:rsidRDefault="003F6499" w:rsidP="003F6499">
      <w:pPr>
        <w:pStyle w:val="HMCodeExample0"/>
      </w:pPr>
      <w:r w:rsidRPr="003F6499">
        <w:t xml:space="preserve">    {</w:t>
      </w:r>
    </w:p>
    <w:p w14:paraId="27B36F38" w14:textId="77777777" w:rsidR="003F6499" w:rsidRPr="003F6499" w:rsidRDefault="003F6499" w:rsidP="003F6499">
      <w:pPr>
        <w:pStyle w:val="HMCodeExample0"/>
      </w:pPr>
      <w:r w:rsidRPr="003F6499">
        <w:t xml:space="preserve">      "index": 1,</w:t>
      </w:r>
    </w:p>
    <w:p w14:paraId="29BE7F6D" w14:textId="77777777" w:rsidR="003F6499" w:rsidRPr="003F6499" w:rsidRDefault="003F6499" w:rsidP="003F6499">
      <w:pPr>
        <w:pStyle w:val="HMCodeExample0"/>
      </w:pPr>
      <w:r w:rsidRPr="003F6499">
        <w:t xml:space="preserve">      "type": "URL",</w:t>
      </w:r>
    </w:p>
    <w:p w14:paraId="0C2B4866" w14:textId="77777777" w:rsidR="003F6499" w:rsidRPr="003F6499" w:rsidRDefault="003F6499" w:rsidP="003F6499">
      <w:pPr>
        <w:pStyle w:val="HMCodeExample0"/>
      </w:pPr>
      <w:r w:rsidRPr="003F6499">
        <w:t xml:space="preserve">      "data": {</w:t>
      </w:r>
    </w:p>
    <w:p w14:paraId="738535B0" w14:textId="77777777" w:rsidR="003F6499" w:rsidRPr="003F6499" w:rsidRDefault="003F6499" w:rsidP="003F6499">
      <w:pPr>
        <w:pStyle w:val="HMCodeExample0"/>
      </w:pPr>
      <w:r w:rsidRPr="003F6499">
        <w:t xml:space="preserve">        "format": "string",</w:t>
      </w:r>
    </w:p>
    <w:p w14:paraId="58698976" w14:textId="77777777" w:rsidR="003F6499" w:rsidRPr="003F6499" w:rsidRDefault="003F6499" w:rsidP="003F6499">
      <w:pPr>
        <w:pStyle w:val="HMCodeExample0"/>
      </w:pPr>
      <w:r w:rsidRPr="003F6499">
        <w:t xml:space="preserve">        "value": "http://www.doi.org/hb.html"</w:t>
      </w:r>
    </w:p>
    <w:p w14:paraId="63CB5CB1" w14:textId="77777777" w:rsidR="003F6499" w:rsidRPr="003F6499" w:rsidRDefault="003F6499" w:rsidP="003F6499">
      <w:pPr>
        <w:pStyle w:val="HMCodeExample0"/>
      </w:pPr>
      <w:r w:rsidRPr="003F6499">
        <w:t xml:space="preserve">      },</w:t>
      </w:r>
    </w:p>
    <w:p w14:paraId="0BAFD090" w14:textId="77777777" w:rsidR="003F6499" w:rsidRPr="003F6499" w:rsidRDefault="003F6499" w:rsidP="003F6499">
      <w:pPr>
        <w:pStyle w:val="HMCodeExample0"/>
      </w:pPr>
      <w:r w:rsidRPr="003F6499">
        <w:t xml:space="preserve">      "ttl": 86400,</w:t>
      </w:r>
    </w:p>
    <w:p w14:paraId="72E0EB1E" w14:textId="77777777" w:rsidR="003F6499" w:rsidRPr="003F6499" w:rsidRDefault="003F6499" w:rsidP="003F6499">
      <w:pPr>
        <w:pStyle w:val="HMCodeExample0"/>
      </w:pPr>
      <w:r w:rsidRPr="003F6499">
        <w:t xml:space="preserve">      "timestamp": "2004-01-21T14:14:17Z"</w:t>
      </w:r>
    </w:p>
    <w:p w14:paraId="39A8D0B0" w14:textId="77777777" w:rsidR="003F6499" w:rsidRPr="003F6499" w:rsidRDefault="003F6499" w:rsidP="003F6499">
      <w:pPr>
        <w:pStyle w:val="HMCodeExample0"/>
      </w:pPr>
      <w:r w:rsidRPr="003F6499">
        <w:t xml:space="preserve">    },</w:t>
      </w:r>
    </w:p>
    <w:p w14:paraId="1C5AD445" w14:textId="77777777" w:rsidR="003F6499" w:rsidRPr="003F6499" w:rsidRDefault="003F6499" w:rsidP="003F6499">
      <w:pPr>
        <w:pStyle w:val="HMCodeExample0"/>
      </w:pPr>
      <w:r w:rsidRPr="003F6499">
        <w:t xml:space="preserve">    {</w:t>
      </w:r>
    </w:p>
    <w:p w14:paraId="638E16DB" w14:textId="77777777" w:rsidR="003F6499" w:rsidRPr="003F6499" w:rsidRDefault="003F6499" w:rsidP="003F6499">
      <w:pPr>
        <w:pStyle w:val="HMCodeExample0"/>
      </w:pPr>
      <w:r w:rsidRPr="003F6499">
        <w:t xml:space="preserve">      "index": 100,</w:t>
      </w:r>
    </w:p>
    <w:p w14:paraId="5D0FCDD0" w14:textId="77777777" w:rsidR="003F6499" w:rsidRPr="003F6499" w:rsidRDefault="003F6499" w:rsidP="003F6499">
      <w:pPr>
        <w:pStyle w:val="HMCodeExample0"/>
      </w:pPr>
      <w:r w:rsidRPr="003F6499">
        <w:t xml:space="preserve">      "type": "HS_ADMIN",</w:t>
      </w:r>
    </w:p>
    <w:p w14:paraId="425780E0" w14:textId="77777777" w:rsidR="003F6499" w:rsidRPr="003F6499" w:rsidRDefault="003F6499" w:rsidP="003F6499">
      <w:pPr>
        <w:pStyle w:val="HMCodeExample0"/>
      </w:pPr>
      <w:r w:rsidRPr="003F6499">
        <w:t xml:space="preserve">      "data": {</w:t>
      </w:r>
    </w:p>
    <w:p w14:paraId="31F7E2D3" w14:textId="77777777" w:rsidR="003F6499" w:rsidRPr="003F6499" w:rsidRDefault="003F6499" w:rsidP="003F6499">
      <w:pPr>
        <w:pStyle w:val="HMCodeExample0"/>
      </w:pPr>
      <w:r w:rsidRPr="003F6499">
        <w:t xml:space="preserve">        "format": "admin",</w:t>
      </w:r>
    </w:p>
    <w:p w14:paraId="0DC57D24" w14:textId="77777777" w:rsidR="003F6499" w:rsidRPr="003F6499" w:rsidRDefault="003F6499" w:rsidP="003F6499">
      <w:pPr>
        <w:pStyle w:val="HMCodeExample0"/>
      </w:pPr>
      <w:r w:rsidRPr="003F6499">
        <w:t xml:space="preserve">        "value": {</w:t>
      </w:r>
    </w:p>
    <w:p w14:paraId="6C5E824D" w14:textId="77777777" w:rsidR="003F6499" w:rsidRPr="003F6499" w:rsidRDefault="003F6499" w:rsidP="003F6499">
      <w:pPr>
        <w:pStyle w:val="HMCodeExample0"/>
      </w:pPr>
      <w:r w:rsidRPr="003F6499">
        <w:t xml:space="preserve">          "handle": "0.na/10.1000",</w:t>
      </w:r>
    </w:p>
    <w:p w14:paraId="00B9B4F8" w14:textId="77777777" w:rsidR="003F6499" w:rsidRPr="003F6499" w:rsidRDefault="003F6499" w:rsidP="003F6499">
      <w:pPr>
        <w:pStyle w:val="HMCodeExample0"/>
      </w:pPr>
      <w:r w:rsidRPr="003F6499">
        <w:t xml:space="preserve">          "index": 200,</w:t>
      </w:r>
    </w:p>
    <w:p w14:paraId="6F603E45" w14:textId="77777777" w:rsidR="003F6499" w:rsidRPr="003F6499" w:rsidRDefault="003F6499" w:rsidP="003F6499">
      <w:pPr>
        <w:pStyle w:val="HMCodeExample0"/>
      </w:pPr>
      <w:r w:rsidRPr="003F6499">
        <w:t xml:space="preserve">          "permissions": "011111110010",</w:t>
      </w:r>
    </w:p>
    <w:p w14:paraId="5A41D567" w14:textId="77777777" w:rsidR="003F6499" w:rsidRPr="003F6499" w:rsidRDefault="003F6499" w:rsidP="003F6499">
      <w:pPr>
        <w:pStyle w:val="HMCodeExample0"/>
      </w:pPr>
      <w:r w:rsidRPr="003F6499">
        <w:t xml:space="preserve">          "legacyByteLength": true</w:t>
      </w:r>
    </w:p>
    <w:p w14:paraId="2AA4AADC" w14:textId="77777777" w:rsidR="003F6499" w:rsidRPr="003F6499" w:rsidRDefault="003F6499" w:rsidP="003F6499">
      <w:pPr>
        <w:pStyle w:val="HMCodeExample0"/>
      </w:pPr>
      <w:r w:rsidRPr="003F6499">
        <w:t xml:space="preserve">        }</w:t>
      </w:r>
    </w:p>
    <w:p w14:paraId="0A3B769E" w14:textId="77777777" w:rsidR="003F6499" w:rsidRPr="003F6499" w:rsidRDefault="003F6499" w:rsidP="003F6499">
      <w:pPr>
        <w:pStyle w:val="HMCodeExample0"/>
      </w:pPr>
      <w:r w:rsidRPr="003F6499">
        <w:t xml:space="preserve">      },</w:t>
      </w:r>
    </w:p>
    <w:p w14:paraId="264243D2" w14:textId="77777777" w:rsidR="003F6499" w:rsidRPr="003F6499" w:rsidRDefault="003F6499" w:rsidP="003F6499">
      <w:pPr>
        <w:pStyle w:val="HMCodeExample0"/>
      </w:pPr>
      <w:r w:rsidRPr="003F6499">
        <w:t xml:space="preserve">      "ttl": 86400,</w:t>
      </w:r>
    </w:p>
    <w:p w14:paraId="5730A083" w14:textId="77777777" w:rsidR="003F6499" w:rsidRPr="003F6499" w:rsidRDefault="003F6499" w:rsidP="003F6499">
      <w:pPr>
        <w:pStyle w:val="HMCodeExample0"/>
      </w:pPr>
      <w:r w:rsidRPr="003F6499">
        <w:t xml:space="preserve">      "timestamp": "2000-06-23T15:17:46Z"</w:t>
      </w:r>
    </w:p>
    <w:p w14:paraId="7F8A9787" w14:textId="77777777" w:rsidR="003F6499" w:rsidRPr="003F6499" w:rsidRDefault="003F6499" w:rsidP="003F6499">
      <w:pPr>
        <w:pStyle w:val="HMCodeExample0"/>
      </w:pPr>
      <w:r w:rsidRPr="003F6499">
        <w:t xml:space="preserve">    }</w:t>
      </w:r>
    </w:p>
    <w:p w14:paraId="02E4235D" w14:textId="77777777" w:rsidR="003F6499" w:rsidRPr="003F6499" w:rsidRDefault="003F6499" w:rsidP="003F6499">
      <w:pPr>
        <w:pStyle w:val="HMCodeExample0"/>
      </w:pPr>
      <w:r w:rsidRPr="003F6499">
        <w:t xml:space="preserve">  ]</w:t>
      </w:r>
    </w:p>
    <w:p w14:paraId="052D4A15" w14:textId="77777777" w:rsidR="003F6499" w:rsidRPr="003F6499" w:rsidRDefault="003F6499" w:rsidP="003F6499">
      <w:pPr>
        <w:pStyle w:val="HMCodeExample0"/>
      </w:pPr>
      <w:r w:rsidRPr="003F6499">
        <w:t>}</w:t>
      </w:r>
    </w:p>
    <w:p w14:paraId="13CAF239" w14:textId="428A4664" w:rsidR="009B166D" w:rsidRDefault="003F6499" w:rsidP="003F6499">
      <w:pPr>
        <w:pStyle w:val="Caption"/>
      </w:pPr>
      <w:r>
        <w:t xml:space="preserve">Figure </w:t>
      </w:r>
      <w:fldSimple w:instr=" SEQ Figure \* ARABIC ">
        <w:r w:rsidR="00C32A99">
          <w:rPr>
            <w:noProof/>
          </w:rPr>
          <w:t>1</w:t>
        </w:r>
      </w:fldSimple>
      <w:r>
        <w:t>.</w:t>
      </w:r>
      <w:r w:rsidRPr="003F6499">
        <w:t xml:space="preserve"> DOI record for the DOI name "10.1000/182" (at the time of this writing)</w:t>
      </w:r>
      <w:r>
        <w:t>.</w:t>
      </w:r>
    </w:p>
    <w:p w14:paraId="24FDCD6B" w14:textId="77777777" w:rsidR="00761F3A" w:rsidRDefault="00761F3A" w:rsidP="009B166D">
      <w:pPr>
        <w:pStyle w:val="HMNormal"/>
      </w:pPr>
    </w:p>
    <w:bookmarkStart w:id="72" w:name="_Toc174527904"/>
    <w:p w14:paraId="57AEC0B6" w14:textId="69BCBA99" w:rsidR="005F0F59" w:rsidRDefault="005F0F59" w:rsidP="005F0F59">
      <w:pPr>
        <w:pStyle w:val="Heading1"/>
      </w:pPr>
      <w:r>
        <w:rPr>
          <w:noProof/>
        </w:rPr>
        <w:lastRenderedPageBreak/>
        <mc:AlternateContent>
          <mc:Choice Requires="wps">
            <w:drawing>
              <wp:anchor distT="0" distB="0" distL="114300" distR="114300" simplePos="0" relativeHeight="251684864" behindDoc="1" locked="0" layoutInCell="1" allowOverlap="1" wp14:anchorId="0E2310BE" wp14:editId="7245FAE3">
                <wp:simplePos x="0" y="0"/>
                <wp:positionH relativeFrom="column">
                  <wp:posOffset>942975</wp:posOffset>
                </wp:positionH>
                <wp:positionV relativeFrom="paragraph">
                  <wp:posOffset>-180975</wp:posOffset>
                </wp:positionV>
                <wp:extent cx="2126779" cy="2049694"/>
                <wp:effectExtent l="0" t="0" r="6985" b="8255"/>
                <wp:wrapNone/>
                <wp:docPr id="243019358" name="Oval 243019358"/>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E1E940" id="Oval 243019358" o:spid="_x0000_s1026" style="position:absolute;margin-left:74.25pt;margin-top:-14.25pt;width:167.45pt;height:161.4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r>
      <w:r w:rsidRPr="005F0F59">
        <w:rPr>
          <w:noProof/>
        </w:rPr>
        <w:t>Retrieving the referent identified by a DOI name</w:t>
      </w:r>
      <w:bookmarkEnd w:id="72"/>
    </w:p>
    <w:p w14:paraId="3044083B" w14:textId="0ACAE3BD" w:rsidR="005F0F59" w:rsidRDefault="005F0F59" w:rsidP="005F0F59">
      <w:r>
        <w:t>While Section 4 specifies the procedure for retrieving the DOI record associated with DOI name, the steps necessary to retrieve the actual referent described by the record depend on the nature of the referent, e.g., a referent can be a physical object.</w:t>
      </w:r>
    </w:p>
    <w:p w14:paraId="40A24ED6" w14:textId="4966D90B" w:rsidR="005F0F59" w:rsidRDefault="005F0F59" w:rsidP="005F0F59">
      <w:r>
        <w:t>Some, but not all, referents can be retrieved by dereferencing an HTTP/HTTPS URI found in their respective DOI records, as illustrated in Figure 1 where the referent identified by the DOI name "10.1000/182" can be retrieved at "http://www.doi.org/hb.html".</w:t>
      </w:r>
    </w:p>
    <w:p w14:paraId="28A2F1CD" w14:textId="1A1F9A15" w:rsidR="005F0F59" w:rsidRPr="003F6499" w:rsidRDefault="005F0F59" w:rsidP="005F0F59">
      <w:r>
        <w:t>The single DOI resolution and multiple doi resolution functions at [doi-handbook] specify the process of retrieving a referent that is available by dereferencing an HTTP/HTTPS URI.</w:t>
      </w:r>
    </w:p>
    <w:bookmarkStart w:id="73" w:name="_Toc174527905"/>
    <w:p w14:paraId="23116081" w14:textId="1ED8BEE1" w:rsidR="005F0F59" w:rsidRDefault="005F0F59" w:rsidP="005F0F59">
      <w:pPr>
        <w:pStyle w:val="Heading1"/>
      </w:pPr>
      <w:r>
        <w:rPr>
          <w:noProof/>
        </w:rPr>
        <w:lastRenderedPageBreak/>
        <mc:AlternateContent>
          <mc:Choice Requires="wps">
            <w:drawing>
              <wp:anchor distT="0" distB="0" distL="114300" distR="114300" simplePos="0" relativeHeight="251686912" behindDoc="1" locked="0" layoutInCell="1" allowOverlap="1" wp14:anchorId="0C219E7F" wp14:editId="00CA30AD">
                <wp:simplePos x="0" y="0"/>
                <wp:positionH relativeFrom="column">
                  <wp:posOffset>942975</wp:posOffset>
                </wp:positionH>
                <wp:positionV relativeFrom="paragraph">
                  <wp:posOffset>-180975</wp:posOffset>
                </wp:positionV>
                <wp:extent cx="2126779" cy="2049694"/>
                <wp:effectExtent l="0" t="0" r="6985" b="8255"/>
                <wp:wrapNone/>
                <wp:docPr id="553239876" name="Oval 553239876"/>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DA8C86" id="Oval 553239876" o:spid="_x0000_s1026" style="position:absolute;margin-left:74.25pt;margin-top:-14.25pt;width:167.45pt;height:161.4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r>
      <w:r w:rsidRPr="005F0F59">
        <w:rPr>
          <w:noProof/>
        </w:rPr>
        <w:t>Security Considerations</w:t>
      </w:r>
      <w:bookmarkEnd w:id="73"/>
    </w:p>
    <w:p w14:paraId="058C271C" w14:textId="08952B83" w:rsidR="005F0F59" w:rsidRDefault="005F0F59" w:rsidP="005F0F59">
      <w:pPr>
        <w:pStyle w:val="HMNormal"/>
      </w:pPr>
      <w:r>
        <w:t>A DOI name is an opaque string, which does not have a discernible meaning on its own and is for use by humans and machines alike. It consists of a sequence of Unicode code</w:t>
      </w:r>
      <w:ins w:id="74" w:author="Pierre-Anthony Lemieux" w:date="2024-10-10T14:28:00Z" w16du:dateUtc="2024-10-10T12:28:00Z">
        <w:r w:rsidR="00CE0BC2">
          <w:t xml:space="preserve"> </w:t>
        </w:r>
      </w:ins>
      <w:r>
        <w:t>points and the security considerations at [UNICODE-TR36] apply. In particular, and as noted at Section 2, presenting a DOI name by rendering its sequence of code points to glyphs can be ambiguous. As a result, two DOI names rendering to the same sequence of glyphs can identify referents, including, for example, two software executables with wildly different side-effects. Presenting a DOI name in its URI form, which consists of a limited subset of characters, can lessen this risk.</w:t>
      </w:r>
    </w:p>
    <w:p w14:paraId="605E737E" w14:textId="53E23579" w:rsidR="005F0F59" w:rsidRDefault="005F0F59" w:rsidP="005F0F59">
      <w:pPr>
        <w:pStyle w:val="HMNormal"/>
      </w:pPr>
      <w:r>
        <w:t>The DOI name resolution process is conducted using the Hypertext Transfer Protocol Secure, which ensures confidentiality and integrity of the transaction, and the security considerations at [RFC9110] apply.</w:t>
      </w:r>
    </w:p>
    <w:p w14:paraId="3D27B41A" w14:textId="282A487D" w:rsidR="005F0F59" w:rsidRPr="003F6499" w:rsidRDefault="005F0F59" w:rsidP="005F0F59">
      <w:pPr>
        <w:pStyle w:val="HMNormal"/>
      </w:pPr>
      <w:r>
        <w:t>The result of the DOI name resolution process is a JSON object and the security considerations at [RFC8259] apply.</w:t>
      </w:r>
    </w:p>
    <w:p w14:paraId="37352037" w14:textId="77777777" w:rsidR="005F0F59" w:rsidRDefault="005F0F59" w:rsidP="005F0F59">
      <w:pPr>
        <w:pStyle w:val="HMNormal"/>
      </w:pPr>
    </w:p>
    <w:bookmarkStart w:id="75" w:name="_Toc174527906"/>
    <w:p w14:paraId="785F919E" w14:textId="0B171EE9" w:rsidR="00F87B18" w:rsidRDefault="00F87B18" w:rsidP="00F87B18">
      <w:pPr>
        <w:pStyle w:val="Heading1"/>
      </w:pPr>
      <w:r>
        <w:rPr>
          <w:noProof/>
        </w:rPr>
        <w:lastRenderedPageBreak/>
        <mc:AlternateContent>
          <mc:Choice Requires="wps">
            <w:drawing>
              <wp:anchor distT="0" distB="0" distL="114300" distR="114300" simplePos="0" relativeHeight="251688960" behindDoc="1" locked="0" layoutInCell="1" allowOverlap="1" wp14:anchorId="1EDCF864" wp14:editId="1E31E926">
                <wp:simplePos x="0" y="0"/>
                <wp:positionH relativeFrom="column">
                  <wp:posOffset>942975</wp:posOffset>
                </wp:positionH>
                <wp:positionV relativeFrom="paragraph">
                  <wp:posOffset>-180975</wp:posOffset>
                </wp:positionV>
                <wp:extent cx="2126779" cy="2049694"/>
                <wp:effectExtent l="0" t="0" r="6985" b="8255"/>
                <wp:wrapNone/>
                <wp:docPr id="2143574413" name="Oval 2143574413"/>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620338" id="Oval 2143574413" o:spid="_x0000_s1026" style="position:absolute;margin-left:74.25pt;margin-top:-14.25pt;width:167.45pt;height:161.4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r>
      <w:r w:rsidRPr="00F87B18">
        <w:rPr>
          <w:noProof/>
        </w:rPr>
        <w:t>IANA Considerations</w:t>
      </w:r>
      <w:bookmarkEnd w:id="75"/>
    </w:p>
    <w:p w14:paraId="33D49266" w14:textId="77777777" w:rsidR="00F87B18" w:rsidRDefault="00F87B18" w:rsidP="00F87B18">
      <w:pPr>
        <w:pStyle w:val="HMNormal"/>
      </w:pPr>
      <w:r>
        <w:t>The following is the permanent URI Scheme Registration request, as defined in [RFC7595]:</w:t>
      </w:r>
    </w:p>
    <w:p w14:paraId="2D24CCE8" w14:textId="77777777" w:rsidR="00F87B18" w:rsidRDefault="00F87B18" w:rsidP="00F87B18">
      <w:pPr>
        <w:pStyle w:val="HMDT"/>
      </w:pPr>
      <w:r>
        <w:t>Scheme name</w:t>
      </w:r>
    </w:p>
    <w:p w14:paraId="77D59CBF" w14:textId="77777777" w:rsidR="00F87B18" w:rsidRDefault="00F87B18" w:rsidP="00F87B18">
      <w:pPr>
        <w:pStyle w:val="HMDD"/>
      </w:pPr>
      <w:r>
        <w:t>doi</w:t>
      </w:r>
    </w:p>
    <w:p w14:paraId="58EB3BA1" w14:textId="77777777" w:rsidR="00F87B18" w:rsidRDefault="00F87B18" w:rsidP="00F87B18">
      <w:pPr>
        <w:pStyle w:val="HMDT"/>
      </w:pPr>
      <w:r>
        <w:t>Status</w:t>
      </w:r>
    </w:p>
    <w:p w14:paraId="535B6D39" w14:textId="77777777" w:rsidR="00F87B18" w:rsidRDefault="00F87B18" w:rsidP="00F87B18">
      <w:pPr>
        <w:pStyle w:val="HMDD"/>
      </w:pPr>
      <w:r>
        <w:t>Permanent</w:t>
      </w:r>
    </w:p>
    <w:p w14:paraId="757A0676" w14:textId="77777777" w:rsidR="00F87B18" w:rsidRDefault="00F87B18" w:rsidP="00F87B18">
      <w:pPr>
        <w:pStyle w:val="HMDT"/>
      </w:pPr>
      <w:r>
        <w:t>Contact</w:t>
      </w:r>
    </w:p>
    <w:p w14:paraId="6556C624" w14:textId="77777777" w:rsidR="00F87B18" w:rsidRDefault="00F87B18" w:rsidP="00F87B18">
      <w:pPr>
        <w:pStyle w:val="HMDD"/>
      </w:pPr>
      <w:r>
        <w:t>Pierre-Anthony Lemieux &lt;pal@sandflow.com&gt;</w:t>
      </w:r>
    </w:p>
    <w:p w14:paraId="4CFC34DC" w14:textId="77777777" w:rsidR="00F87B18" w:rsidRDefault="00F87B18" w:rsidP="00F87B18">
      <w:pPr>
        <w:pStyle w:val="HMDT"/>
      </w:pPr>
      <w:r>
        <w:t>Change controller</w:t>
      </w:r>
    </w:p>
    <w:p w14:paraId="0284B757" w14:textId="77777777" w:rsidR="00F87B18" w:rsidRDefault="00F87B18" w:rsidP="00F87B18">
      <w:pPr>
        <w:pStyle w:val="HMDD"/>
      </w:pPr>
      <w:r>
        <w:t>DOI Foundation</w:t>
      </w:r>
    </w:p>
    <w:p w14:paraId="387A28CC" w14:textId="77777777" w:rsidR="00F87B18" w:rsidRDefault="00F87B18" w:rsidP="00F87B18">
      <w:pPr>
        <w:pStyle w:val="HMDD"/>
      </w:pPr>
      <w:r>
        <w:t>Web: &lt;https://www.doi.org&gt;</w:t>
      </w:r>
    </w:p>
    <w:p w14:paraId="417BE9B0" w14:textId="77777777" w:rsidR="00F87B18" w:rsidRDefault="00F87B18" w:rsidP="00F87B18">
      <w:pPr>
        <w:pStyle w:val="HMDD"/>
      </w:pPr>
      <w:r>
        <w:t>Email: &lt;info@doi.org&gt;</w:t>
      </w:r>
    </w:p>
    <w:p w14:paraId="49C0CBAB" w14:textId="77777777" w:rsidR="00F87B18" w:rsidRDefault="00F87B18" w:rsidP="00F87B18">
      <w:pPr>
        <w:pStyle w:val="HMDT"/>
      </w:pPr>
      <w:r>
        <w:t>References</w:t>
      </w:r>
    </w:p>
    <w:p w14:paraId="4E1C60C4" w14:textId="04524AF2" w:rsidR="00F87B18" w:rsidRPr="003F6499" w:rsidRDefault="00F87B18" w:rsidP="00F87B18">
      <w:pPr>
        <w:pStyle w:val="HMDD"/>
      </w:pPr>
      <w:r>
        <w:t>This document</w:t>
      </w:r>
    </w:p>
    <w:bookmarkStart w:id="76" w:name="_Toc174527907"/>
    <w:p w14:paraId="257754E0" w14:textId="0ED17F65" w:rsidR="00F87B18" w:rsidRDefault="00F87B18" w:rsidP="00F87B18">
      <w:pPr>
        <w:pStyle w:val="Heading1"/>
      </w:pPr>
      <w:r>
        <w:rPr>
          <w:noProof/>
        </w:rPr>
        <w:lastRenderedPageBreak/>
        <mc:AlternateContent>
          <mc:Choice Requires="wps">
            <w:drawing>
              <wp:anchor distT="0" distB="0" distL="114300" distR="114300" simplePos="0" relativeHeight="251691008" behindDoc="1" locked="0" layoutInCell="1" allowOverlap="1" wp14:anchorId="5533A294" wp14:editId="38F0FC94">
                <wp:simplePos x="0" y="0"/>
                <wp:positionH relativeFrom="column">
                  <wp:posOffset>942975</wp:posOffset>
                </wp:positionH>
                <wp:positionV relativeFrom="paragraph">
                  <wp:posOffset>-180975</wp:posOffset>
                </wp:positionV>
                <wp:extent cx="2126779" cy="2049694"/>
                <wp:effectExtent l="0" t="0" r="6985" b="8255"/>
                <wp:wrapNone/>
                <wp:docPr id="689901517" name="Oval 689901517"/>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56694A" id="Oval 689901517" o:spid="_x0000_s1026" style="position:absolute;margin-left:74.25pt;margin-top:-14.25pt;width:167.45pt;height:161.4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r>
      <w:r w:rsidR="00CA29D8">
        <w:rPr>
          <w:noProof/>
        </w:rPr>
        <w:t>References</w:t>
      </w:r>
      <w:bookmarkEnd w:id="76"/>
    </w:p>
    <w:p w14:paraId="2C9D77D5" w14:textId="17C05614" w:rsidR="00CA29D8" w:rsidRDefault="00CA29D8" w:rsidP="00CA29D8">
      <w:pPr>
        <w:pStyle w:val="Heading2"/>
      </w:pPr>
      <w:bookmarkStart w:id="77" w:name="_Toc174527908"/>
      <w:r>
        <w:t>Normative References</w:t>
      </w:r>
      <w:bookmarkEnd w:id="77"/>
    </w:p>
    <w:p w14:paraId="3DB102D7" w14:textId="77777777" w:rsidR="00CE0BC2" w:rsidRDefault="00CE0BC2" w:rsidP="00CE0BC2">
      <w:pPr>
        <w:pStyle w:val="HMNormal"/>
        <w:rPr>
          <w:moveTo w:id="78" w:author="Pierre-Anthony Lemieux" w:date="2024-10-10T14:29:00Z" w16du:dateUtc="2024-10-10T12:29:00Z"/>
        </w:rPr>
      </w:pPr>
      <w:moveToRangeStart w:id="79" w:author="Pierre-Anthony Lemieux" w:date="2024-10-10T14:29:00Z" w:name="move179462972"/>
      <w:commentRangeStart w:id="80"/>
      <w:moveTo w:id="81" w:author="Pierre-Anthony Lemieux" w:date="2024-10-10T14:29:00Z" w16du:dateUtc="2024-10-10T12:29:00Z">
        <w:r>
          <w:t>[doi-handbook] DOI Foundation, "DOI Handbook", DOI 10.1000/182, &lt;https://www.doi.org/the-identifier/resources/handbook/&gt;.</w:t>
        </w:r>
      </w:moveTo>
    </w:p>
    <w:p w14:paraId="3003224E" w14:textId="104412E5" w:rsidR="00CA29D8" w:rsidDel="003318B0" w:rsidRDefault="00CA29D8" w:rsidP="00CA29D8">
      <w:pPr>
        <w:pStyle w:val="HMNormal"/>
        <w:rPr>
          <w:moveFrom w:id="82" w:author="Pierre-Anthony Lemieux" w:date="2024-10-10T14:30:00Z" w16du:dateUtc="2024-10-10T12:30:00Z"/>
        </w:rPr>
      </w:pPr>
      <w:moveFromRangeStart w:id="83" w:author="Pierre-Anthony Lemieux" w:date="2024-10-10T14:30:00Z" w:name="move179463037"/>
      <w:moveToRangeEnd w:id="79"/>
      <w:moveFrom w:id="84" w:author="Pierre-Anthony Lemieux" w:date="2024-10-10T14:30:00Z" w16du:dateUtc="2024-10-10T12:30:00Z">
        <w:r w:rsidDel="003318B0">
          <w:t>[iso26324] ISO, "ISO 26324, Information and documentation, Digital object identifier system".</w:t>
        </w:r>
      </w:moveFrom>
    </w:p>
    <w:moveFromRangeEnd w:id="83"/>
    <w:p w14:paraId="2F3ECF6C" w14:textId="7DC80F68" w:rsidR="003318B0" w:rsidRDefault="00CA29D8" w:rsidP="00CA29D8">
      <w:pPr>
        <w:pStyle w:val="HMNormal"/>
      </w:pPr>
      <w:del w:id="85" w:author="Pierre-Anthony Lemieux" w:date="2024-10-10T14:30:00Z" w16du:dateUtc="2024-10-10T12:30:00Z">
        <w:r w:rsidDel="003318B0">
          <w:delText>[iso10646] ISO, "ISO/IEC 10646, Information technology, Universal coded character set (UCS)".</w:delText>
        </w:r>
      </w:del>
      <w:commentRangeEnd w:id="80"/>
      <w:r w:rsidR="00EE038F">
        <w:rPr>
          <w:rStyle w:val="CommentReference"/>
          <w:spacing w:val="20"/>
        </w:rPr>
        <w:commentReference w:id="80"/>
      </w:r>
    </w:p>
    <w:p w14:paraId="6BD18BD0" w14:textId="32224B59" w:rsidR="00CA29D8" w:rsidRDefault="00CA29D8" w:rsidP="00CA29D8">
      <w:pPr>
        <w:pStyle w:val="HMNormal"/>
      </w:pPr>
      <w:r>
        <w:t>[RFC3986] Berners-Lee, T., Fielding, R., and L. Masinter, "Uniform Resource Identifier (URI): Generic Syntax", STD 66, RFC 3986, DOI 10.17487/RFC3986, January 2005, &lt;https://www.rfc-editor.org/info/rfc3986&gt;.</w:t>
      </w:r>
    </w:p>
    <w:p w14:paraId="15CEB4C8" w14:textId="7A3C3A11" w:rsidR="00CA29D8" w:rsidRDefault="00CA29D8" w:rsidP="00CA29D8">
      <w:pPr>
        <w:pStyle w:val="HMNormal"/>
      </w:pPr>
      <w:r>
        <w:t>[RFC5234] Crocker, D., Ed. and P. Overell, "Augmented BNF for Syntax Specifications: ABNF", STD 68, RFC 5234, DOI 10.17487/RFC5234, January 2008, &lt;https://www.rfc-editor.org/info/rfc5234&gt;.</w:t>
      </w:r>
    </w:p>
    <w:p w14:paraId="5785C049" w14:textId="73B90B96" w:rsidR="00CA29D8" w:rsidRDefault="00CA29D8" w:rsidP="00CA29D8">
      <w:pPr>
        <w:pStyle w:val="HMNormal"/>
      </w:pPr>
      <w:r>
        <w:t>[RFC3651] Sun, S., Reilly, S., and L. Lannom, "Handle System Namespace and Service Definition", RFC 3651, DOI 10.17487/RFC3651, November 2003, &lt;https://www.rfc-editor.org/info/rfc3651&gt;.</w:t>
      </w:r>
    </w:p>
    <w:p w14:paraId="3502749E" w14:textId="6972B4B4" w:rsidR="00CA29D8" w:rsidRDefault="00CA29D8" w:rsidP="00CA29D8">
      <w:pPr>
        <w:pStyle w:val="HMNormal"/>
      </w:pPr>
      <w:r>
        <w:t>[RFC8259] Bray, T., Ed., "The JavaScript Object Notation (JSON) Data Interchange Format", STD 90, RFC 8259, DOI 10.17487/RFC8259, December 2017, &lt;https://www.rfc-editor.org/info/rfc8259&gt;.</w:t>
      </w:r>
    </w:p>
    <w:p w14:paraId="5A4FDEDD" w14:textId="2939F3F1" w:rsidR="00CA29D8" w:rsidRDefault="00CA29D8" w:rsidP="00CA29D8">
      <w:pPr>
        <w:pStyle w:val="HMNormal"/>
        <w:rPr>
          <w:ins w:id="86" w:author="Pierre-Anthony Lemieux" w:date="2024-10-10T14:30:00Z" w16du:dateUtc="2024-10-10T12:30:00Z"/>
        </w:rPr>
      </w:pPr>
      <w:r>
        <w:t>[RFC9110] Fielding, R., Ed., Nottingham, M., Ed., and J. Reschke, Ed., "HTTP Semantics", STD 97, RFC 9110, DOI 10.17487/RFC9110, June 2022, &lt;https://www.rfc-editor.org/info/rfc9110&gt;.</w:t>
      </w:r>
    </w:p>
    <w:p w14:paraId="17F7273E" w14:textId="09B53018" w:rsidR="003318B0" w:rsidRDefault="003318B0" w:rsidP="00CA29D8">
      <w:pPr>
        <w:pStyle w:val="HMNormal"/>
      </w:pPr>
      <w:commentRangeStart w:id="87"/>
      <w:ins w:id="88" w:author="Pierre-Anthony Lemieux" w:date="2024-10-10T14:30:00Z" w16du:dateUtc="2024-10-10T12:30:00Z">
        <w:r>
          <w:t xml:space="preserve">[Unicode] </w:t>
        </w:r>
      </w:ins>
      <w:ins w:id="89" w:author="Pierre-Anthony Lemieux" w:date="2024-10-10T14:31:00Z" w16du:dateUtc="2024-10-10T12:31:00Z">
        <w:r>
          <w:t xml:space="preserve">Unicode Consortium, The </w:t>
        </w:r>
      </w:ins>
      <w:ins w:id="90" w:author="Pierre-Anthony Lemieux" w:date="2024-10-10T14:30:00Z">
        <w:r w:rsidRPr="003318B0">
          <w:t>Unicode Standard</w:t>
        </w:r>
      </w:ins>
      <w:ins w:id="91" w:author="Pierre-Anthony Lemieux" w:date="2024-10-10T14:31:00Z" w16du:dateUtc="2024-10-10T12:31:00Z">
        <w:r>
          <w:t>, &lt;</w:t>
        </w:r>
        <w:r w:rsidRPr="003318B0">
          <w:t>https://www.unicode.org/standard/standard.html</w:t>
        </w:r>
        <w:r>
          <w:t>&gt;</w:t>
        </w:r>
      </w:ins>
      <w:commentRangeEnd w:id="87"/>
      <w:ins w:id="92" w:author="Pierre-Anthony Lemieux" w:date="2024-10-10T15:02:00Z" w16du:dateUtc="2024-10-10T13:02:00Z">
        <w:r w:rsidR="00EE038F">
          <w:rPr>
            <w:rStyle w:val="CommentReference"/>
            <w:spacing w:val="20"/>
          </w:rPr>
          <w:commentReference w:id="87"/>
        </w:r>
      </w:ins>
    </w:p>
    <w:p w14:paraId="45259A4E" w14:textId="3964971F" w:rsidR="00CA29D8" w:rsidRDefault="00CA29D8" w:rsidP="00CA29D8">
      <w:pPr>
        <w:pStyle w:val="Heading2"/>
      </w:pPr>
      <w:bookmarkStart w:id="93" w:name="_Toc174527909"/>
      <w:r>
        <w:lastRenderedPageBreak/>
        <w:t>Informative References</w:t>
      </w:r>
      <w:bookmarkEnd w:id="93"/>
    </w:p>
    <w:p w14:paraId="55B13601" w14:textId="77777777" w:rsidR="003318B0" w:rsidRDefault="003318B0" w:rsidP="003318B0">
      <w:pPr>
        <w:pStyle w:val="HMNormal"/>
        <w:rPr>
          <w:moveTo w:id="94" w:author="Pierre-Anthony Lemieux" w:date="2024-10-10T14:30:00Z" w16du:dateUtc="2024-10-10T12:30:00Z"/>
        </w:rPr>
      </w:pPr>
      <w:moveToRangeStart w:id="95" w:author="Pierre-Anthony Lemieux" w:date="2024-10-10T14:30:00Z" w:name="move179463037"/>
      <w:moveTo w:id="96" w:author="Pierre-Anthony Lemieux" w:date="2024-10-10T14:30:00Z" w16du:dateUtc="2024-10-10T12:30:00Z">
        <w:r>
          <w:t>[iso26324] ISO, "ISO 26324, Information and documentation, Digital object identifier system".</w:t>
        </w:r>
      </w:moveTo>
    </w:p>
    <w:moveToRangeEnd w:id="95"/>
    <w:p w14:paraId="07F43B94" w14:textId="0348C550" w:rsidR="00CA29D8" w:rsidRDefault="00CA29D8" w:rsidP="00CA29D8">
      <w:pPr>
        <w:pStyle w:val="HMNormal"/>
      </w:pPr>
      <w:r>
        <w:t>[RFC7595] Thaler, D., Ed., Hansen, T., and T. Hardie, "Guidelines and Registration Procedures for URI Schemes", BCP 35, RFC 7595, DOI 10.17487/RFC7595, June 2015, &lt;https://www.rfc-editor.org/info/rfc7595&gt;.</w:t>
      </w:r>
    </w:p>
    <w:p w14:paraId="389E5F01" w14:textId="682301E8" w:rsidR="00CA29D8" w:rsidRDefault="00CA29D8" w:rsidP="00CA29D8">
      <w:pPr>
        <w:pStyle w:val="HMNormal"/>
      </w:pPr>
      <w:r>
        <w:t>[RFC3650] Sun, S., Lannom, L., and B. Boesch, "Handle System Overview", RFC 3650, DOI 10.17487/RFC3650, November 2003, &lt;https://www.rfc-editor.org/info/rfc3650&gt;.</w:t>
      </w:r>
    </w:p>
    <w:p w14:paraId="1E77317F" w14:textId="6871F5C4" w:rsidR="00CA29D8" w:rsidRDefault="00CA29D8" w:rsidP="00CA29D8">
      <w:pPr>
        <w:pStyle w:val="HMNormal"/>
      </w:pPr>
      <w:r>
        <w:t>[RFC3652] Sun, S., Reilly, S., Lannom, L., and J. Petrone, "Handle System Protocol (ver 2.1) Specification", RFC 3652, DOI 10.17487/RFC3652, November 2003, &lt;https://www.rfc-editor.org/info/rfc3652&gt;.</w:t>
      </w:r>
    </w:p>
    <w:p w14:paraId="26BC6EDD" w14:textId="118FE2BE" w:rsidR="00CA29D8" w:rsidDel="00CE0BC2" w:rsidRDefault="00CA29D8" w:rsidP="00CA29D8">
      <w:pPr>
        <w:pStyle w:val="HMNormal"/>
        <w:rPr>
          <w:moveFrom w:id="97" w:author="Pierre-Anthony Lemieux" w:date="2024-10-10T14:29:00Z" w16du:dateUtc="2024-10-10T12:29:00Z"/>
        </w:rPr>
      </w:pPr>
      <w:moveFromRangeStart w:id="98" w:author="Pierre-Anthony Lemieux" w:date="2024-10-10T14:29:00Z" w:name="move179462972"/>
      <w:moveFrom w:id="99" w:author="Pierre-Anthony Lemieux" w:date="2024-10-10T14:29:00Z" w16du:dateUtc="2024-10-10T12:29:00Z">
        <w:r w:rsidDel="00CE0BC2">
          <w:t>[doi-handbook] DOI Foundation, "DOI Handbook", DOI 10.1000/182, &lt;https://www.doi.org/the-identifier/resources/handbook/&gt;.</w:t>
        </w:r>
      </w:moveFrom>
    </w:p>
    <w:moveFromRangeEnd w:id="98"/>
    <w:p w14:paraId="61EECAA6" w14:textId="73B43F9E" w:rsidR="00CA29D8" w:rsidRDefault="00CA29D8" w:rsidP="00CA29D8">
      <w:pPr>
        <w:pStyle w:val="HMNormal"/>
      </w:pPr>
      <w:r>
        <w:t>[DOI-RP] DONA Foundation, "Digital Object Identifier Resolution Protocol Specification", &lt;https://www.dona.net/sites/default/files/2022-06/DO-IRPV3.0--2022-06-30.pdf&gt;.</w:t>
      </w:r>
    </w:p>
    <w:p w14:paraId="32540111" w14:textId="526FD53F" w:rsidR="00F87B18" w:rsidRDefault="00CA29D8" w:rsidP="00CA29D8">
      <w:pPr>
        <w:pStyle w:val="HMNormal"/>
        <w:rPr>
          <w:ins w:id="100" w:author="Pierre-Anthony Lemieux" w:date="2024-10-21T22:10:00Z" w16du:dateUtc="2024-10-22T05:10:00Z"/>
        </w:rPr>
      </w:pPr>
      <w:r>
        <w:t>[UNICODE-TR36] Unicode Consortium, "Unicode Security Considerations", &lt;https://www.unicode.org/reports/tr36/&gt;.</w:t>
      </w:r>
    </w:p>
    <w:p w14:paraId="0C7385E4" w14:textId="41573067" w:rsidR="00651D75" w:rsidRDefault="006D74AF" w:rsidP="00651D75">
      <w:pPr>
        <w:rPr>
          <w:ins w:id="101" w:author="Pierre-Anthony Lemieux" w:date="2024-10-21T22:11:00Z" w16du:dateUtc="2024-10-22T05:11:00Z"/>
        </w:rPr>
      </w:pPr>
      <w:ins w:id="102" w:author="Pierre-Anthony Lemieux" w:date="2024-10-21T22:10:00Z" w16du:dateUtc="2024-10-22T05:10:00Z">
        <w:r>
          <w:t>[RFC</w:t>
        </w:r>
        <w:r w:rsidR="00651D75">
          <w:t>3987</w:t>
        </w:r>
        <w:r>
          <w:t>]</w:t>
        </w:r>
      </w:ins>
      <w:ins w:id="103" w:author="Pierre-Anthony Lemieux" w:date="2024-10-21T22:11:00Z" w16du:dateUtc="2024-10-22T05:11:00Z">
        <w:r w:rsidR="00651D75" w:rsidRPr="00651D75">
          <w:t xml:space="preserve"> </w:t>
        </w:r>
        <w:r w:rsidR="00651D75">
          <w:t>M. Duerst and M. Suignard</w:t>
        </w:r>
      </w:ins>
      <w:ins w:id="104" w:author="Pierre-Anthony Lemieux" w:date="2024-10-21T22:12:00Z" w16du:dateUtc="2024-10-22T05:12:00Z">
        <w:r w:rsidR="00651D75">
          <w:t>, “</w:t>
        </w:r>
      </w:ins>
      <w:ins w:id="105" w:author="Pierre-Anthony Lemieux" w:date="2024-10-21T22:11:00Z" w16du:dateUtc="2024-10-22T05:11:00Z">
        <w:r w:rsidR="00651D75">
          <w:t>Internationalized Resource Identifiers (IRIs)</w:t>
        </w:r>
      </w:ins>
      <w:ins w:id="106" w:author="Pierre-Anthony Lemieux" w:date="2024-10-21T22:12:00Z" w16du:dateUtc="2024-10-22T05:12:00Z">
        <w:r w:rsidR="00651D75">
          <w:t xml:space="preserve">”, RFC 3987, DOI 10.17487/RFC3987, </w:t>
        </w:r>
      </w:ins>
      <w:ins w:id="107" w:author="Pierre-Anthony Lemieux" w:date="2024-10-21T22:13:00Z" w16du:dateUtc="2024-10-22T05:13:00Z">
        <w:r w:rsidR="00651D75">
          <w:t>January 2005,</w:t>
        </w:r>
      </w:ins>
      <w:ins w:id="108" w:author="Pierre-Anthony Lemieux" w:date="2024-10-21T22:12:00Z" w16du:dateUtc="2024-10-22T05:12:00Z">
        <w:r w:rsidR="00651D75">
          <w:t xml:space="preserve"> &lt;https://www.rfc-editor.org/info/</w:t>
        </w:r>
      </w:ins>
      <w:ins w:id="109" w:author="Pierre-Anthony Lemieux" w:date="2024-10-21T22:13:00Z" w16du:dateUtc="2024-10-22T05:13:00Z">
        <w:r w:rsidR="00651D75">
          <w:t>rfc3987</w:t>
        </w:r>
      </w:ins>
      <w:ins w:id="110" w:author="Pierre-Anthony Lemieux" w:date="2024-10-21T22:12:00Z" w16du:dateUtc="2024-10-22T05:12:00Z">
        <w:r w:rsidR="00651D75">
          <w:t>&gt;.</w:t>
        </w:r>
      </w:ins>
    </w:p>
    <w:p w14:paraId="4844FE30" w14:textId="1FAE428C" w:rsidR="006D74AF" w:rsidRDefault="006D74AF" w:rsidP="006D74AF">
      <w:pPr>
        <w:pStyle w:val="HMNormal"/>
      </w:pPr>
      <w:ins w:id="111" w:author="Pierre-Anthony Lemieux" w:date="2024-10-21T22:09:00Z" w16du:dateUtc="2024-10-22T05:09:00Z">
        <w:r>
          <w:t xml:space="preserve">[RDF] </w:t>
        </w:r>
      </w:ins>
      <w:ins w:id="112" w:author="Pierre-Anthony Lemieux" w:date="2024-10-21T22:14:00Z" w16du:dateUtc="2024-10-22T05:14:00Z">
        <w:r w:rsidR="00651D75">
          <w:t xml:space="preserve">World Wide Web Consortium, </w:t>
        </w:r>
      </w:ins>
      <w:ins w:id="113" w:author="Pierre-Anthony Lemieux" w:date="2024-10-21T22:09:00Z" w16du:dateUtc="2024-10-22T05:09:00Z">
        <w:r>
          <w:t>RDF 1.1 Concepts and Abstract Syntax</w:t>
        </w:r>
      </w:ins>
      <w:ins w:id="114" w:author="Pierre-Anthony Lemieux" w:date="2024-10-21T22:15:00Z" w16du:dateUtc="2024-10-22T05:15:00Z">
        <w:r w:rsidR="00862896">
          <w:t xml:space="preserve">, </w:t>
        </w:r>
      </w:ins>
      <w:ins w:id="115" w:author="Pierre-Anthony Lemieux" w:date="2024-10-21T22:09:00Z" w16du:dateUtc="2024-10-22T05:09:00Z">
        <w:r>
          <w:t>W3C Recommendation</w:t>
        </w:r>
      </w:ins>
      <w:ins w:id="116" w:author="Pierre-Anthony Lemieux" w:date="2024-10-21T22:15:00Z" w16du:dateUtc="2024-10-22T05:15:00Z">
        <w:r w:rsidR="00862896">
          <w:t xml:space="preserve">, </w:t>
        </w:r>
      </w:ins>
      <w:ins w:id="117" w:author="Pierre-Anthony Lemieux" w:date="2024-10-21T22:09:00Z" w16du:dateUtc="2024-10-22T05:09:00Z">
        <w:r>
          <w:t>25 February 2014</w:t>
        </w:r>
      </w:ins>
      <w:ins w:id="118" w:author="Pierre-Anthony Lemieux" w:date="2024-10-21T22:15:00Z" w16du:dateUtc="2024-10-22T05:15:00Z">
        <w:r w:rsidR="00862896">
          <w:t>, &lt;</w:t>
        </w:r>
        <w:r w:rsidR="00862896" w:rsidRPr="00862896">
          <w:t>https://www.w3.org/TR/2014/REC-rdf11-concepts-20140225/</w:t>
        </w:r>
        <w:r w:rsidR="00862896">
          <w:t>&gt;.</w:t>
        </w:r>
      </w:ins>
    </w:p>
    <w:p w14:paraId="5BB9AC03" w14:textId="77777777" w:rsidR="00F87B18" w:rsidRDefault="00F87B18" w:rsidP="00CA29D8">
      <w:pPr>
        <w:pStyle w:val="HMNormal"/>
      </w:pPr>
    </w:p>
    <w:p w14:paraId="7D08C9D3" w14:textId="77777777" w:rsidR="00F87B18" w:rsidRDefault="00F87B18" w:rsidP="00F87B18"/>
    <w:p w14:paraId="12FA2AE1" w14:textId="1A0A220D" w:rsidR="001B5506" w:rsidRDefault="001B5506" w:rsidP="00F87B18"/>
    <w:sectPr w:rsidR="001B5506" w:rsidSect="00635DFB">
      <w:type w:val="continuous"/>
      <w:pgSz w:w="11906" w:h="16838"/>
      <w:pgMar w:top="1134" w:right="1134" w:bottom="1134" w:left="1134"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2" w:author="Pierre-Anthony Lemieux" w:date="2024-10-10T15:01:00Z" w:initials="PL">
    <w:p w14:paraId="75979209" w14:textId="77777777" w:rsidR="00EE038F" w:rsidRDefault="00EE038F" w:rsidP="00EE038F">
      <w:pPr>
        <w:pStyle w:val="CommentText"/>
      </w:pPr>
      <w:r>
        <w:rPr>
          <w:rStyle w:val="CommentReference"/>
        </w:rPr>
        <w:annotationRef/>
      </w:r>
      <w:hyperlink r:id="rId1" w:history="1">
        <w:r w:rsidRPr="003F6EDB">
          <w:rPr>
            <w:rStyle w:val="Hyperlink"/>
          </w:rPr>
          <w:t>https://github.com/sandflow/doi-uri-scheme/issues/16</w:t>
        </w:r>
      </w:hyperlink>
    </w:p>
  </w:comment>
  <w:comment w:id="44" w:author="Pierre-Anthony Lemieux" w:date="2024-10-21T22:08:00Z" w:initials="PL">
    <w:p w14:paraId="632B5629" w14:textId="77777777" w:rsidR="006D74AF" w:rsidRDefault="006D74AF" w:rsidP="006D74AF">
      <w:pPr>
        <w:pStyle w:val="CommentText"/>
      </w:pPr>
      <w:r>
        <w:rPr>
          <w:rStyle w:val="CommentReference"/>
        </w:rPr>
        <w:annotationRef/>
      </w:r>
      <w:hyperlink r:id="rId2" w:history="1">
        <w:r w:rsidRPr="00DC65B6">
          <w:rPr>
            <w:rStyle w:val="Hyperlink"/>
          </w:rPr>
          <w:t>https://github.com/sandflow/doi-uri-scheme/issues/19</w:t>
        </w:r>
      </w:hyperlink>
    </w:p>
  </w:comment>
  <w:comment w:id="80" w:author="Pierre-Anthony Lemieux" w:date="2024-10-10T15:02:00Z" w:initials="PL">
    <w:p w14:paraId="5FD7B7EC" w14:textId="1AFB36AB" w:rsidR="00EE038F" w:rsidRDefault="00EE038F" w:rsidP="00EE038F">
      <w:pPr>
        <w:pStyle w:val="CommentText"/>
      </w:pPr>
      <w:r>
        <w:rPr>
          <w:rStyle w:val="CommentReference"/>
        </w:rPr>
        <w:annotationRef/>
      </w:r>
      <w:hyperlink r:id="rId3" w:history="1">
        <w:r w:rsidRPr="00842578">
          <w:rPr>
            <w:rStyle w:val="Hyperlink"/>
          </w:rPr>
          <w:t>https://github.com/sandflow/doi-uri-scheme/issues/12</w:t>
        </w:r>
      </w:hyperlink>
    </w:p>
  </w:comment>
  <w:comment w:id="87" w:author="Pierre-Anthony Lemieux" w:date="2024-10-10T15:02:00Z" w:initials="PL">
    <w:p w14:paraId="156E8702" w14:textId="1CA0A7C6" w:rsidR="00EE038F" w:rsidRDefault="00EE038F" w:rsidP="00EE038F">
      <w:pPr>
        <w:pStyle w:val="CommentText"/>
      </w:pPr>
      <w:r>
        <w:rPr>
          <w:rStyle w:val="CommentReference"/>
        </w:rPr>
        <w:annotationRef/>
      </w:r>
      <w:hyperlink r:id="rId4" w:history="1">
        <w:r w:rsidRPr="00800446">
          <w:rPr>
            <w:rStyle w:val="Hyperlink"/>
          </w:rPr>
          <w:t>https://github.com/sandflow/doi-uri-scheme/issues/12</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5979209" w15:done="0"/>
  <w15:commentEx w15:paraId="632B5629" w15:done="0"/>
  <w15:commentEx w15:paraId="5FD7B7EC" w15:done="0"/>
  <w15:commentEx w15:paraId="156E87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82D2E22" w16cex:dateUtc="2024-10-10T13:01:00Z"/>
  <w16cex:commentExtensible w16cex:durableId="52EE35D2" w16cex:dateUtc="2024-10-22T05:08:00Z"/>
  <w16cex:commentExtensible w16cex:durableId="2158C25B" w16cex:dateUtc="2024-10-10T13:02:00Z"/>
  <w16cex:commentExtensible w16cex:durableId="3EC120F3" w16cex:dateUtc="2024-10-10T1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5979209" w16cid:durableId="182D2E22"/>
  <w16cid:commentId w16cid:paraId="632B5629" w16cid:durableId="52EE35D2"/>
  <w16cid:commentId w16cid:paraId="5FD7B7EC" w16cid:durableId="2158C25B"/>
  <w16cid:commentId w16cid:paraId="156E8702" w16cid:durableId="3EC120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BBFBD" w14:textId="77777777" w:rsidR="00485FCA" w:rsidRDefault="00485FCA" w:rsidP="00245513">
      <w:pPr>
        <w:spacing w:after="0" w:line="240" w:lineRule="auto"/>
      </w:pPr>
      <w:r>
        <w:separator/>
      </w:r>
    </w:p>
  </w:endnote>
  <w:endnote w:type="continuationSeparator" w:id="0">
    <w:p w14:paraId="0078D3F8" w14:textId="77777777" w:rsidR="00485FCA" w:rsidRDefault="00485FCA" w:rsidP="00245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Cyrillic Demi">
    <w:altName w:val="Century Gothic"/>
    <w:charset w:val="00"/>
    <w:family w:val="swiss"/>
    <w:pitch w:val="variable"/>
    <w:sig w:usb0="A0000AFF" w:usb1="5000204B" w:usb2="00000000"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utura Cyrillic Medium">
    <w:altName w:val="Century Gothic"/>
    <w:charset w:val="00"/>
    <w:family w:val="swiss"/>
    <w:pitch w:val="variable"/>
    <w:sig w:usb0="A0000AFF" w:usb1="5000204B" w:usb2="00000000" w:usb3="00000000" w:csb0="000001FF" w:csb1="00000000"/>
  </w:font>
  <w:font w:name="Futura PT Bold">
    <w:altName w:val="Century Gothic"/>
    <w:charset w:val="00"/>
    <w:family w:val="swiss"/>
    <w:pitch w:val="variable"/>
    <w:sig w:usb0="A00002FF" w:usb1="5000214A"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Futura PT Book">
    <w:altName w:val="Arial"/>
    <w:charset w:val="B1"/>
    <w:family w:val="swiss"/>
    <w:pitch w:val="variable"/>
    <w:sig w:usb0="80000867" w:usb1="00000000" w:usb2="00000000" w:usb3="00000000" w:csb0="000001FB"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3CDBF" w14:textId="77777777" w:rsidR="00891FC2" w:rsidRDefault="00891F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F693E" w14:textId="0503A4E9" w:rsidR="00B73D5D" w:rsidRPr="000225D4" w:rsidRDefault="00A83BAA" w:rsidP="000225D4">
    <w:pPr>
      <w:pStyle w:val="Footer"/>
    </w:pPr>
    <w:r>
      <w:rPr>
        <w:noProof/>
      </w:rPr>
      <mc:AlternateContent>
        <mc:Choice Requires="wps">
          <w:drawing>
            <wp:anchor distT="45720" distB="45720" distL="114300" distR="114300" simplePos="0" relativeHeight="251669504" behindDoc="0" locked="0" layoutInCell="1" allowOverlap="1" wp14:anchorId="67889CEF" wp14:editId="77DA3437">
              <wp:simplePos x="0" y="0"/>
              <wp:positionH relativeFrom="column">
                <wp:posOffset>-510541</wp:posOffset>
              </wp:positionH>
              <wp:positionV relativeFrom="paragraph">
                <wp:posOffset>205740</wp:posOffset>
              </wp:positionV>
              <wp:extent cx="5972175" cy="266700"/>
              <wp:effectExtent l="0" t="0" r="9525"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266700"/>
                      </a:xfrm>
                      <a:prstGeom prst="rect">
                        <a:avLst/>
                      </a:prstGeom>
                      <a:solidFill>
                        <a:srgbClr val="FFFFFF"/>
                      </a:solidFill>
                      <a:ln w="9525">
                        <a:noFill/>
                        <a:miter lim="800000"/>
                        <a:headEnd/>
                        <a:tailEnd/>
                      </a:ln>
                    </wps:spPr>
                    <wps:txbx>
                      <w:txbxContent>
                        <w:p w14:paraId="5AC47FFF" w14:textId="47FD9F37" w:rsidR="00474C12" w:rsidRPr="000225D4" w:rsidRDefault="00474C12" w:rsidP="00BD6467">
                          <w:pPr>
                            <w:spacing w:before="0" w:after="0"/>
                            <w:rPr>
                              <w:sz w:val="14"/>
                              <w:szCs w:val="14"/>
                            </w:rPr>
                          </w:pPr>
                          <w:r w:rsidRPr="000225D4">
                            <w:rPr>
                              <w:sz w:val="14"/>
                              <w:szCs w:val="14"/>
                            </w:rPr>
                            <w:fldChar w:fldCharType="begin"/>
                          </w:r>
                          <w:r w:rsidRPr="000225D4">
                            <w:rPr>
                              <w:sz w:val="14"/>
                              <w:szCs w:val="14"/>
                            </w:rPr>
                            <w:instrText xml:space="preserve"> DOCPROPERTY  Title  \* MERGEFORMAT </w:instrText>
                          </w:r>
                          <w:r w:rsidRPr="000225D4">
                            <w:rPr>
                              <w:sz w:val="14"/>
                              <w:szCs w:val="14"/>
                            </w:rPr>
                            <w:fldChar w:fldCharType="separate"/>
                          </w:r>
                          <w:r w:rsidR="00C32A99">
                            <w:rPr>
                              <w:sz w:val="14"/>
                              <w:szCs w:val="14"/>
                            </w:rPr>
                            <w:t>DOI URI sCHEME</w:t>
                          </w:r>
                          <w:r w:rsidRPr="000225D4">
                            <w:rPr>
                              <w:sz w:val="14"/>
                              <w:szCs w:val="14"/>
                            </w:rPr>
                            <w:fldChar w:fldCharType="end"/>
                          </w:r>
                          <w:r w:rsidRPr="000225D4">
                            <w:rPr>
                              <w:sz w:val="14"/>
                              <w:szCs w:val="14"/>
                            </w:rPr>
                            <w:t xml:space="preserve">  </w:t>
                          </w:r>
                          <w:r w:rsidRPr="000225D4">
                            <w:rPr>
                              <w:sz w:val="14"/>
                              <w:szCs w:val="14"/>
                            </w:rPr>
                            <w:fldChar w:fldCharType="begin"/>
                          </w:r>
                          <w:r w:rsidRPr="000225D4">
                            <w:rPr>
                              <w:sz w:val="14"/>
                              <w:szCs w:val="14"/>
                            </w:rPr>
                            <w:instrText xml:space="preserve"> DOCPROPERTY  Category  \* MERGEFORMAT </w:instrText>
                          </w:r>
                          <w:r w:rsidRPr="000225D4">
                            <w:rPr>
                              <w:sz w:val="14"/>
                              <w:szCs w:val="14"/>
                            </w:rPr>
                            <w:fldChar w:fldCharType="end"/>
                          </w:r>
                        </w:p>
                        <w:p w14:paraId="3F6F40E3" w14:textId="77777777" w:rsidR="00474C12" w:rsidRPr="0069019E" w:rsidRDefault="00474C12" w:rsidP="00474C12">
                          <w:pPr>
                            <w:spacing w:before="0" w:after="0"/>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889CEF" id="_x0000_t202" coordsize="21600,21600" o:spt="202" path="m,l,21600r21600,l21600,xe">
              <v:stroke joinstyle="miter"/>
              <v:path gradientshapeok="t" o:connecttype="rect"/>
            </v:shapetype>
            <v:shape id="_x0000_s1028" type="#_x0000_t202" style="position:absolute;left:0;text-align:left;margin-left:-40.2pt;margin-top:16.2pt;width:470.25pt;height:2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" stroked="f">
              <v:textbox>
                <w:txbxContent>
                  <w:p w14:paraId="5AC47FFF" w14:textId="47FD9F37" w:rsidR="00474C12" w:rsidRPr="000225D4" w:rsidRDefault="00474C12" w:rsidP="00BD6467">
                    <w:pPr>
                      <w:spacing w:before="0" w:after="0"/>
                      <w:rPr>
                        <w:sz w:val="14"/>
                        <w:szCs w:val="14"/>
                      </w:rPr>
                    </w:pPr>
                    <w:r w:rsidRPr="000225D4">
                      <w:rPr>
                        <w:sz w:val="14"/>
                        <w:szCs w:val="14"/>
                      </w:rPr>
                      <w:fldChar w:fldCharType="begin"/>
                    </w:r>
                    <w:r w:rsidRPr="000225D4">
                      <w:rPr>
                        <w:sz w:val="14"/>
                        <w:szCs w:val="14"/>
                      </w:rPr>
                      <w:instrText xml:space="preserve"> DOCPROPERTY  Title  \* MERGEFORMAT </w:instrText>
                    </w:r>
                    <w:r w:rsidRPr="000225D4">
                      <w:rPr>
                        <w:sz w:val="14"/>
                        <w:szCs w:val="14"/>
                      </w:rPr>
                      <w:fldChar w:fldCharType="separate"/>
                    </w:r>
                    <w:r w:rsidR="00C32A99">
                      <w:rPr>
                        <w:sz w:val="14"/>
                        <w:szCs w:val="14"/>
                      </w:rPr>
                      <w:t>DOI URI sCHEME</w:t>
                    </w:r>
                    <w:r w:rsidRPr="000225D4">
                      <w:rPr>
                        <w:sz w:val="14"/>
                        <w:szCs w:val="14"/>
                      </w:rPr>
                      <w:fldChar w:fldCharType="end"/>
                    </w:r>
                    <w:r w:rsidRPr="000225D4">
                      <w:rPr>
                        <w:sz w:val="14"/>
                        <w:szCs w:val="14"/>
                      </w:rPr>
                      <w:t xml:space="preserve">  </w:t>
                    </w:r>
                    <w:r w:rsidRPr="000225D4">
                      <w:rPr>
                        <w:sz w:val="14"/>
                        <w:szCs w:val="14"/>
                      </w:rPr>
                      <w:fldChar w:fldCharType="begin"/>
                    </w:r>
                    <w:r w:rsidRPr="000225D4">
                      <w:rPr>
                        <w:sz w:val="14"/>
                        <w:szCs w:val="14"/>
                      </w:rPr>
                      <w:instrText xml:space="preserve"> DOCPROPERTY  Category  \* MERGEFORMAT </w:instrText>
                    </w:r>
                    <w:r w:rsidRPr="000225D4">
                      <w:rPr>
                        <w:sz w:val="14"/>
                        <w:szCs w:val="14"/>
                      </w:rPr>
                      <w:fldChar w:fldCharType="end"/>
                    </w:r>
                  </w:p>
                  <w:p w14:paraId="3F6F40E3" w14:textId="77777777" w:rsidR="00474C12" w:rsidRPr="0069019E" w:rsidRDefault="00474C12" w:rsidP="00474C12">
                    <w:pPr>
                      <w:spacing w:before="0" w:after="0"/>
                      <w:jc w:val="center"/>
                      <w:rPr>
                        <w:sz w:val="16"/>
                        <w:szCs w:val="16"/>
                      </w:rPr>
                    </w:pPr>
                  </w:p>
                </w:txbxContent>
              </v:textbox>
            </v:shape>
          </w:pict>
        </mc:Fallback>
      </mc:AlternateContent>
    </w:r>
    <w:r w:rsidR="00BD6467">
      <w:rPr>
        <w:noProof/>
      </w:rPr>
      <mc:AlternateContent>
        <mc:Choice Requires="wps">
          <w:drawing>
            <wp:anchor distT="45720" distB="45720" distL="114300" distR="114300" simplePos="0" relativeHeight="251673600" behindDoc="0" locked="0" layoutInCell="1" allowOverlap="1" wp14:anchorId="4404C9CD" wp14:editId="06BE9CB6">
              <wp:simplePos x="0" y="0"/>
              <wp:positionH relativeFrom="column">
                <wp:posOffset>3076575</wp:posOffset>
              </wp:positionH>
              <wp:positionV relativeFrom="paragraph">
                <wp:posOffset>-118110</wp:posOffset>
              </wp:positionV>
              <wp:extent cx="3352800" cy="333375"/>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333375"/>
                      </a:xfrm>
                      <a:prstGeom prst="rect">
                        <a:avLst/>
                      </a:prstGeom>
                      <a:solidFill>
                        <a:srgbClr val="FFFFFF"/>
                      </a:solidFill>
                      <a:ln w="9525">
                        <a:noFill/>
                        <a:miter lim="800000"/>
                        <a:headEnd/>
                        <a:tailEnd/>
                      </a:ln>
                    </wps:spPr>
                    <wps:txbx>
                      <w:txbxContent>
                        <w:p w14:paraId="22671418" w14:textId="77777777" w:rsidR="00BD6467" w:rsidRPr="00A83BAA" w:rsidRDefault="00A83BAA" w:rsidP="00BD6467">
                          <w:pPr>
                            <w:spacing w:before="0" w:after="0"/>
                            <w:jc w:val="right"/>
                            <w:rPr>
                              <w:szCs w:val="24"/>
                            </w:rPr>
                          </w:pPr>
                          <w:r w:rsidRPr="00A83BAA">
                            <w:rPr>
                              <w:szCs w:val="24"/>
                            </w:rPr>
                            <w:fldChar w:fldCharType="begin"/>
                          </w:r>
                          <w:r w:rsidRPr="00A83BAA">
                            <w:rPr>
                              <w:szCs w:val="24"/>
                            </w:rPr>
                            <w:instrText xml:space="preserve"> PAGE   \* MERGEFORMAT </w:instrText>
                          </w:r>
                          <w:r w:rsidRPr="00A83BAA">
                            <w:rPr>
                              <w:szCs w:val="24"/>
                            </w:rPr>
                            <w:fldChar w:fldCharType="separate"/>
                          </w:r>
                          <w:r w:rsidRPr="00A83BAA">
                            <w:rPr>
                              <w:noProof/>
                              <w:szCs w:val="24"/>
                            </w:rPr>
                            <w:t>1</w:t>
                          </w:r>
                          <w:r w:rsidRPr="00A83BAA">
                            <w:rPr>
                              <w:noProof/>
                              <w:szCs w:val="24"/>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4C9CD" id="_x0000_s1029" type="#_x0000_t202" style="position:absolute;left:0;text-align:left;margin-left:242.25pt;margin-top:-9.3pt;width:264pt;height:26.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" stroked="f">
              <v:textbox>
                <w:txbxContent>
                  <w:p w14:paraId="22671418" w14:textId="77777777" w:rsidR="00BD6467" w:rsidRPr="00A83BAA" w:rsidRDefault="00A83BAA" w:rsidP="00BD6467">
                    <w:pPr>
                      <w:spacing w:before="0" w:after="0"/>
                      <w:jc w:val="right"/>
                      <w:rPr>
                        <w:szCs w:val="24"/>
                      </w:rPr>
                    </w:pPr>
                    <w:r w:rsidRPr="00A83BAA">
                      <w:rPr>
                        <w:szCs w:val="24"/>
                      </w:rPr>
                      <w:fldChar w:fldCharType="begin"/>
                    </w:r>
                    <w:r w:rsidRPr="00A83BAA">
                      <w:rPr>
                        <w:szCs w:val="24"/>
                      </w:rPr>
                      <w:instrText xml:space="preserve"> PAGE   \* MERGEFORMAT </w:instrText>
                    </w:r>
                    <w:r w:rsidRPr="00A83BAA">
                      <w:rPr>
                        <w:szCs w:val="24"/>
                      </w:rPr>
                      <w:fldChar w:fldCharType="separate"/>
                    </w:r>
                    <w:r w:rsidRPr="00A83BAA">
                      <w:rPr>
                        <w:noProof/>
                        <w:szCs w:val="24"/>
                      </w:rPr>
                      <w:t>1</w:t>
                    </w:r>
                    <w:r w:rsidRPr="00A83BAA">
                      <w:rPr>
                        <w:noProof/>
                        <w:szCs w:val="24"/>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BA6D9" w14:textId="77777777" w:rsidR="00891FC2" w:rsidRDefault="00891F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9EC0CE" w14:textId="77777777" w:rsidR="00485FCA" w:rsidRDefault="00485FCA" w:rsidP="00245513">
      <w:pPr>
        <w:spacing w:after="0" w:line="240" w:lineRule="auto"/>
      </w:pPr>
      <w:r>
        <w:separator/>
      </w:r>
    </w:p>
  </w:footnote>
  <w:footnote w:type="continuationSeparator" w:id="0">
    <w:p w14:paraId="3C1F94A7" w14:textId="77777777" w:rsidR="00485FCA" w:rsidRDefault="00485FCA" w:rsidP="002455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03618" w14:textId="77777777" w:rsidR="00891FC2" w:rsidRDefault="00891F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20CC51" w14:textId="77777777" w:rsidR="00891FC2" w:rsidRDefault="00891F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BCE55" w14:textId="77777777" w:rsidR="002A2FC5" w:rsidRDefault="002A2FC5">
    <w:pPr>
      <w:pStyle w:val="Header"/>
    </w:pPr>
    <w:r>
      <w:rPr>
        <w:noProof/>
      </w:rPr>
      <w:drawing>
        <wp:anchor distT="0" distB="0" distL="114300" distR="114300" simplePos="0" relativeHeight="251681792" behindDoc="0" locked="0" layoutInCell="1" allowOverlap="1" wp14:anchorId="598EA06C" wp14:editId="4FAD32D0">
          <wp:simplePos x="0" y="0"/>
          <wp:positionH relativeFrom="column">
            <wp:posOffset>40005</wp:posOffset>
          </wp:positionH>
          <wp:positionV relativeFrom="paragraph">
            <wp:posOffset>848995</wp:posOffset>
          </wp:positionV>
          <wp:extent cx="2743200" cy="638810"/>
          <wp:effectExtent l="0" t="0" r="0" b="8890"/>
          <wp:wrapTopAndBottom/>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743200" cy="638810"/>
                  </a:xfrm>
                  <a:prstGeom prst="rect">
                    <a:avLst/>
                  </a:prstGeom>
                </pic:spPr>
              </pic:pic>
            </a:graphicData>
          </a:graphic>
          <wp14:sizeRelH relativeFrom="margin">
            <wp14:pctWidth>0</wp14:pctWidth>
          </wp14:sizeRelH>
          <wp14:sizeRelV relativeFrom="margin">
            <wp14:pctHeight>0</wp14:pctHeight>
          </wp14:sizeRelV>
        </wp:anchor>
      </w:drawing>
    </w:r>
  </w:p>
  <w:p w14:paraId="7D075470" w14:textId="77777777" w:rsidR="002A2FC5" w:rsidRDefault="002A2FC5">
    <w:pPr>
      <w:pStyle w:val="Header"/>
    </w:pPr>
  </w:p>
  <w:p w14:paraId="1D3F4A6B" w14:textId="77777777" w:rsidR="0066059D" w:rsidRDefault="006605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3600"/>
    <w:multiLevelType w:val="hybridMultilevel"/>
    <w:tmpl w:val="DEA61552"/>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1610606"/>
    <w:multiLevelType w:val="hybridMultilevel"/>
    <w:tmpl w:val="9B162E82"/>
    <w:lvl w:ilvl="0" w:tplc="2000000F">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2" w15:restartNumberingAfterBreak="0">
    <w:nsid w:val="01EC67F9"/>
    <w:multiLevelType w:val="hybridMultilevel"/>
    <w:tmpl w:val="F28473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1F41EBA"/>
    <w:multiLevelType w:val="hybridMultilevel"/>
    <w:tmpl w:val="FFD8A04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40F585C"/>
    <w:multiLevelType w:val="hybridMultilevel"/>
    <w:tmpl w:val="300471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4CD5687"/>
    <w:multiLevelType w:val="hybridMultilevel"/>
    <w:tmpl w:val="5D0AB85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61B782C"/>
    <w:multiLevelType w:val="hybridMultilevel"/>
    <w:tmpl w:val="DF8CC0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89E49C3"/>
    <w:multiLevelType w:val="hybridMultilevel"/>
    <w:tmpl w:val="23EA18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08C40240"/>
    <w:multiLevelType w:val="hybridMultilevel"/>
    <w:tmpl w:val="243C8D9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0C1951A2"/>
    <w:multiLevelType w:val="hybridMultilevel"/>
    <w:tmpl w:val="E60AD21A"/>
    <w:lvl w:ilvl="0" w:tplc="2000000F">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10" w15:restartNumberingAfterBreak="0">
    <w:nsid w:val="0D4A7EF2"/>
    <w:multiLevelType w:val="hybridMultilevel"/>
    <w:tmpl w:val="C358B8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0792F42"/>
    <w:multiLevelType w:val="hybridMultilevel"/>
    <w:tmpl w:val="62FE13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12D13DE"/>
    <w:multiLevelType w:val="hybridMultilevel"/>
    <w:tmpl w:val="DE8AF7FA"/>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3263B8D"/>
    <w:multiLevelType w:val="hybridMultilevel"/>
    <w:tmpl w:val="90688D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15AB6C81"/>
    <w:multiLevelType w:val="hybridMultilevel"/>
    <w:tmpl w:val="C58E8260"/>
    <w:lvl w:ilvl="0" w:tplc="45540B00">
      <w:start w:val="1"/>
      <w:numFmt w:val="decimal"/>
      <w:lvlText w:val="%1."/>
      <w:lvlJc w:val="left"/>
      <w:pPr>
        <w:ind w:left="7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173A4191"/>
    <w:multiLevelType w:val="hybridMultilevel"/>
    <w:tmpl w:val="4C7E0A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1C5402FD"/>
    <w:multiLevelType w:val="hybridMultilevel"/>
    <w:tmpl w:val="A424963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1D79627F"/>
    <w:multiLevelType w:val="singleLevel"/>
    <w:tmpl w:val="F45621DE"/>
    <w:lvl w:ilvl="0">
      <w:start w:val="1"/>
      <w:numFmt w:val="bullet"/>
      <w:lvlText w:val="·"/>
      <w:lvlJc w:val="left"/>
      <w:pPr>
        <w:ind w:left="195" w:hanging="195"/>
      </w:pPr>
      <w:rPr>
        <w:rFonts w:ascii="Symbol" w:hAnsi="Symbol"/>
        <w:color w:val="707070"/>
        <w:sz w:val="24"/>
      </w:rPr>
    </w:lvl>
  </w:abstractNum>
  <w:abstractNum w:abstractNumId="18" w15:restartNumberingAfterBreak="0">
    <w:nsid w:val="1FF24EE0"/>
    <w:multiLevelType w:val="hybridMultilevel"/>
    <w:tmpl w:val="57B8C2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20A75EDA"/>
    <w:multiLevelType w:val="hybridMultilevel"/>
    <w:tmpl w:val="4A08A7E0"/>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1B96D50"/>
    <w:multiLevelType w:val="hybridMultilevel"/>
    <w:tmpl w:val="E13663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23275089"/>
    <w:multiLevelType w:val="hybridMultilevel"/>
    <w:tmpl w:val="D008407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24A33B78"/>
    <w:multiLevelType w:val="hybridMultilevel"/>
    <w:tmpl w:val="2766FFCE"/>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51F4634"/>
    <w:multiLevelType w:val="hybridMultilevel"/>
    <w:tmpl w:val="1AA221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25B42042"/>
    <w:multiLevelType w:val="hybridMultilevel"/>
    <w:tmpl w:val="63E0DF6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26222249"/>
    <w:multiLevelType w:val="hybridMultilevel"/>
    <w:tmpl w:val="AE2EC808"/>
    <w:lvl w:ilvl="0" w:tplc="FFFFFFFF">
      <w:start w:val="1"/>
      <w:numFmt w:val="bullet"/>
      <w:lvlText w:val="·"/>
      <w:lvlJc w:val="left"/>
      <w:pPr>
        <w:ind w:left="720" w:hanging="360"/>
      </w:pPr>
      <w:rPr>
        <w:rFonts w:ascii="Symbol" w:hAnsi="Symbol"/>
        <w:color w:val="707070"/>
        <w:sz w:val="24"/>
      </w:r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B9E0D7D"/>
    <w:multiLevelType w:val="hybridMultilevel"/>
    <w:tmpl w:val="3022D05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2BD246C0"/>
    <w:multiLevelType w:val="hybridMultilevel"/>
    <w:tmpl w:val="00F291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2C532B3C"/>
    <w:multiLevelType w:val="hybridMultilevel"/>
    <w:tmpl w:val="94285F2E"/>
    <w:lvl w:ilvl="0" w:tplc="F45621DE">
      <w:start w:val="1"/>
      <w:numFmt w:val="bullet"/>
      <w:lvlText w:val="·"/>
      <w:lvlJc w:val="left"/>
      <w:pPr>
        <w:ind w:left="720" w:hanging="360"/>
      </w:pPr>
      <w:rPr>
        <w:rFonts w:ascii="Symbol" w:hAnsi="Symbol"/>
        <w:color w:val="707070"/>
        <w:sz w:val="24"/>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2C707CFF"/>
    <w:multiLevelType w:val="hybridMultilevel"/>
    <w:tmpl w:val="1458EF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2C7663E6"/>
    <w:multiLevelType w:val="hybridMultilevel"/>
    <w:tmpl w:val="7D50E5F4"/>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2E51209F"/>
    <w:multiLevelType w:val="hybridMultilevel"/>
    <w:tmpl w:val="4BEE3E50"/>
    <w:lvl w:ilvl="0" w:tplc="2000000F">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32" w15:restartNumberingAfterBreak="0">
    <w:nsid w:val="2F9236CB"/>
    <w:multiLevelType w:val="hybridMultilevel"/>
    <w:tmpl w:val="A352ECD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315C4E22"/>
    <w:multiLevelType w:val="hybridMultilevel"/>
    <w:tmpl w:val="6D6EA6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31901326"/>
    <w:multiLevelType w:val="hybridMultilevel"/>
    <w:tmpl w:val="7E589A30"/>
    <w:lvl w:ilvl="0" w:tplc="F45621DE">
      <w:start w:val="1"/>
      <w:numFmt w:val="bullet"/>
      <w:lvlText w:val="·"/>
      <w:lvlJc w:val="left"/>
      <w:pPr>
        <w:ind w:left="720" w:hanging="360"/>
      </w:pPr>
      <w:rPr>
        <w:rFonts w:ascii="Symbol" w:hAnsi="Symbol"/>
        <w:color w:val="707070"/>
        <w:sz w:val="24"/>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34402E83"/>
    <w:multiLevelType w:val="hybridMultilevel"/>
    <w:tmpl w:val="1A2A415C"/>
    <w:lvl w:ilvl="0" w:tplc="F45621DE">
      <w:start w:val="1"/>
      <w:numFmt w:val="bullet"/>
      <w:lvlText w:val="·"/>
      <w:lvlJc w:val="left"/>
      <w:pPr>
        <w:ind w:left="195" w:hanging="195"/>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361C7E21"/>
    <w:multiLevelType w:val="multilevel"/>
    <w:tmpl w:val="3942E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74490D"/>
    <w:multiLevelType w:val="hybridMultilevel"/>
    <w:tmpl w:val="7BEC8E60"/>
    <w:lvl w:ilvl="0" w:tplc="2000000F">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38" w15:restartNumberingAfterBreak="0">
    <w:nsid w:val="367610A4"/>
    <w:multiLevelType w:val="hybridMultilevel"/>
    <w:tmpl w:val="0B0C05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3705700C"/>
    <w:multiLevelType w:val="hybridMultilevel"/>
    <w:tmpl w:val="A20AFB2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378064FA"/>
    <w:multiLevelType w:val="hybridMultilevel"/>
    <w:tmpl w:val="0DA24A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37A314A1"/>
    <w:multiLevelType w:val="multilevel"/>
    <w:tmpl w:val="AEA225A8"/>
    <w:lvl w:ilvl="0">
      <w:start w:val="1"/>
      <w:numFmt w:val="decimal"/>
      <w:pStyle w:val="Heading1"/>
      <w:lvlText w:val="Chapter %1"/>
      <w:lvlJc w:val="left"/>
      <w:pPr>
        <w:ind w:left="360" w:hanging="360"/>
      </w:pPr>
      <w:rPr>
        <w:rFonts w:ascii="Futura Cyrillic Demi" w:hAnsi="Futura Cyrillic Demi" w:hint="default"/>
        <w:b/>
        <w:i w:val="0"/>
        <w:caps w:val="0"/>
        <w:color w:val="8CA19C"/>
        <w:sz w:val="32"/>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specVanish w:val="0"/>
      </w:rPr>
    </w:lvl>
    <w:lvl w:ilvl="3">
      <w:start w:val="1"/>
      <w:numFmt w:val="decimal"/>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37B548A4"/>
    <w:multiLevelType w:val="hybridMultilevel"/>
    <w:tmpl w:val="01D248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392748D1"/>
    <w:multiLevelType w:val="hybridMultilevel"/>
    <w:tmpl w:val="6D04D5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3985647E"/>
    <w:multiLevelType w:val="hybridMultilevel"/>
    <w:tmpl w:val="07685F4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39897C0D"/>
    <w:multiLevelType w:val="hybridMultilevel"/>
    <w:tmpl w:val="C972C4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39EA16C9"/>
    <w:multiLevelType w:val="hybridMultilevel"/>
    <w:tmpl w:val="A3D6F0C8"/>
    <w:lvl w:ilvl="0" w:tplc="F45621DE">
      <w:start w:val="1"/>
      <w:numFmt w:val="bullet"/>
      <w:lvlText w:val="·"/>
      <w:lvlJc w:val="left"/>
      <w:pPr>
        <w:ind w:left="195" w:hanging="195"/>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3A8A7B26"/>
    <w:multiLevelType w:val="hybridMultilevel"/>
    <w:tmpl w:val="EF60E8AC"/>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AE81BD6"/>
    <w:multiLevelType w:val="hybridMultilevel"/>
    <w:tmpl w:val="2E560E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3EBC6D64"/>
    <w:multiLevelType w:val="hybridMultilevel"/>
    <w:tmpl w:val="816233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3F04339D"/>
    <w:multiLevelType w:val="hybridMultilevel"/>
    <w:tmpl w:val="74D467AE"/>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3F6F4823"/>
    <w:multiLevelType w:val="hybridMultilevel"/>
    <w:tmpl w:val="4140C5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3FFF4A6D"/>
    <w:multiLevelType w:val="hybridMultilevel"/>
    <w:tmpl w:val="DEBA146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415F11EE"/>
    <w:multiLevelType w:val="hybridMultilevel"/>
    <w:tmpl w:val="3202D1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41DF3931"/>
    <w:multiLevelType w:val="hybridMultilevel"/>
    <w:tmpl w:val="2836FB9C"/>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428D4B22"/>
    <w:multiLevelType w:val="hybridMultilevel"/>
    <w:tmpl w:val="16729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3501C31"/>
    <w:multiLevelType w:val="hybridMultilevel"/>
    <w:tmpl w:val="516E537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7" w15:restartNumberingAfterBreak="0">
    <w:nsid w:val="452C74EB"/>
    <w:multiLevelType w:val="hybridMultilevel"/>
    <w:tmpl w:val="56A8BE10"/>
    <w:lvl w:ilvl="0" w:tplc="F45621DE">
      <w:start w:val="1"/>
      <w:numFmt w:val="bullet"/>
      <w:lvlText w:val="·"/>
      <w:lvlJc w:val="left"/>
      <w:pPr>
        <w:ind w:left="195" w:hanging="195"/>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8" w15:restartNumberingAfterBreak="0">
    <w:nsid w:val="46C828DB"/>
    <w:multiLevelType w:val="hybridMultilevel"/>
    <w:tmpl w:val="13A8825E"/>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9" w15:restartNumberingAfterBreak="0">
    <w:nsid w:val="48360AAE"/>
    <w:multiLevelType w:val="hybridMultilevel"/>
    <w:tmpl w:val="F8FA2D56"/>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84304E5"/>
    <w:multiLevelType w:val="hybridMultilevel"/>
    <w:tmpl w:val="6DE8E640"/>
    <w:lvl w:ilvl="0" w:tplc="B928E8D6">
      <w:start w:val="1"/>
      <w:numFmt w:val="decimal"/>
      <w:pStyle w:val="HMNumberedLists"/>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91E4408"/>
    <w:multiLevelType w:val="hybridMultilevel"/>
    <w:tmpl w:val="3E0A79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2" w15:restartNumberingAfterBreak="0">
    <w:nsid w:val="4BAE0D3A"/>
    <w:multiLevelType w:val="hybridMultilevel"/>
    <w:tmpl w:val="3F2AC28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3" w15:restartNumberingAfterBreak="0">
    <w:nsid w:val="4C772558"/>
    <w:multiLevelType w:val="hybridMultilevel"/>
    <w:tmpl w:val="B18A845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4" w15:restartNumberingAfterBreak="0">
    <w:nsid w:val="4C910FC4"/>
    <w:multiLevelType w:val="multilevel"/>
    <w:tmpl w:val="223A9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D8B03DA"/>
    <w:multiLevelType w:val="hybridMultilevel"/>
    <w:tmpl w:val="D42E717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6" w15:restartNumberingAfterBreak="0">
    <w:nsid w:val="543B108E"/>
    <w:multiLevelType w:val="hybridMultilevel"/>
    <w:tmpl w:val="B8040DE0"/>
    <w:lvl w:ilvl="0" w:tplc="41A273E4">
      <w:start w:val="1"/>
      <w:numFmt w:val="decimal"/>
      <w:lvlText w:val="%1."/>
      <w:lvlJc w:val="left"/>
      <w:pPr>
        <w:ind w:left="7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7" w15:restartNumberingAfterBreak="0">
    <w:nsid w:val="556A1BFF"/>
    <w:multiLevelType w:val="hybridMultilevel"/>
    <w:tmpl w:val="8A28C1B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8" w15:restartNumberingAfterBreak="0">
    <w:nsid w:val="560E107B"/>
    <w:multiLevelType w:val="hybridMultilevel"/>
    <w:tmpl w:val="C2421A3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561C2B96"/>
    <w:multiLevelType w:val="hybridMultilevel"/>
    <w:tmpl w:val="CE5412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0" w15:restartNumberingAfterBreak="0">
    <w:nsid w:val="57603A40"/>
    <w:multiLevelType w:val="hybridMultilevel"/>
    <w:tmpl w:val="EEC0D9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1" w15:restartNumberingAfterBreak="0">
    <w:nsid w:val="57D424FA"/>
    <w:multiLevelType w:val="hybridMultilevel"/>
    <w:tmpl w:val="73FE3D9A"/>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2" w15:restartNumberingAfterBreak="0">
    <w:nsid w:val="584E66D0"/>
    <w:multiLevelType w:val="hybridMultilevel"/>
    <w:tmpl w:val="2A08C406"/>
    <w:lvl w:ilvl="0" w:tplc="F45621DE">
      <w:start w:val="1"/>
      <w:numFmt w:val="bullet"/>
      <w:lvlText w:val="·"/>
      <w:lvlJc w:val="left"/>
      <w:pPr>
        <w:ind w:left="720" w:hanging="360"/>
      </w:pPr>
      <w:rPr>
        <w:rFonts w:ascii="Symbol" w:hAnsi="Symbol" w:hint="default"/>
        <w:color w:val="707070"/>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598D2D1B"/>
    <w:multiLevelType w:val="hybridMultilevel"/>
    <w:tmpl w:val="56B61F0A"/>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5A5F27B9"/>
    <w:multiLevelType w:val="hybridMultilevel"/>
    <w:tmpl w:val="34AAB9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5BD54C5F"/>
    <w:multiLevelType w:val="hybridMultilevel"/>
    <w:tmpl w:val="3DDECC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6" w15:restartNumberingAfterBreak="0">
    <w:nsid w:val="5C586D96"/>
    <w:multiLevelType w:val="hybridMultilevel"/>
    <w:tmpl w:val="D9B23E7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7" w15:restartNumberingAfterBreak="0">
    <w:nsid w:val="5C9F1132"/>
    <w:multiLevelType w:val="hybridMultilevel"/>
    <w:tmpl w:val="8CAAFF02"/>
    <w:lvl w:ilvl="0" w:tplc="F45621DE">
      <w:start w:val="1"/>
      <w:numFmt w:val="bullet"/>
      <w:lvlText w:val="·"/>
      <w:lvlJc w:val="left"/>
      <w:pPr>
        <w:ind w:left="720" w:hanging="360"/>
      </w:pPr>
      <w:rPr>
        <w:rFonts w:ascii="Symbol" w:hAnsi="Symbol" w:hint="default"/>
        <w:color w:val="707070"/>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15:restartNumberingAfterBreak="0">
    <w:nsid w:val="5DF304DF"/>
    <w:multiLevelType w:val="hybridMultilevel"/>
    <w:tmpl w:val="15ACC6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9" w15:restartNumberingAfterBreak="0">
    <w:nsid w:val="5E110D65"/>
    <w:multiLevelType w:val="hybridMultilevel"/>
    <w:tmpl w:val="012C3DE0"/>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0" w15:restartNumberingAfterBreak="0">
    <w:nsid w:val="61152DEC"/>
    <w:multiLevelType w:val="hybridMultilevel"/>
    <w:tmpl w:val="E130A5C4"/>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1" w15:restartNumberingAfterBreak="0">
    <w:nsid w:val="62965209"/>
    <w:multiLevelType w:val="hybridMultilevel"/>
    <w:tmpl w:val="C0A02D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2" w15:restartNumberingAfterBreak="0">
    <w:nsid w:val="63323431"/>
    <w:multiLevelType w:val="hybridMultilevel"/>
    <w:tmpl w:val="199253F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3" w15:restartNumberingAfterBreak="0">
    <w:nsid w:val="640604AC"/>
    <w:multiLevelType w:val="hybridMultilevel"/>
    <w:tmpl w:val="F664F67A"/>
    <w:lvl w:ilvl="0" w:tplc="F45621DE">
      <w:start w:val="1"/>
      <w:numFmt w:val="bullet"/>
      <w:lvlText w:val="·"/>
      <w:lvlJc w:val="left"/>
      <w:pPr>
        <w:ind w:left="720" w:hanging="360"/>
      </w:pPr>
      <w:rPr>
        <w:rFonts w:ascii="Symbol" w:hAnsi="Symbol"/>
        <w:color w:val="707070"/>
        <w:sz w:val="24"/>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4" w15:restartNumberingAfterBreak="0">
    <w:nsid w:val="643B05D0"/>
    <w:multiLevelType w:val="hybridMultilevel"/>
    <w:tmpl w:val="D312EB3C"/>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6568176E"/>
    <w:multiLevelType w:val="hybridMultilevel"/>
    <w:tmpl w:val="FE4C2D94"/>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6" w15:restartNumberingAfterBreak="0">
    <w:nsid w:val="65885783"/>
    <w:multiLevelType w:val="hybridMultilevel"/>
    <w:tmpl w:val="ECDA26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7" w15:restartNumberingAfterBreak="0">
    <w:nsid w:val="686B1B14"/>
    <w:multiLevelType w:val="hybridMultilevel"/>
    <w:tmpl w:val="F0F210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8" w15:restartNumberingAfterBreak="0">
    <w:nsid w:val="6C3D255B"/>
    <w:multiLevelType w:val="hybridMultilevel"/>
    <w:tmpl w:val="BD20F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C9C6B2E"/>
    <w:multiLevelType w:val="hybridMultilevel"/>
    <w:tmpl w:val="22E041D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0" w15:restartNumberingAfterBreak="0">
    <w:nsid w:val="6F031488"/>
    <w:multiLevelType w:val="hybridMultilevel"/>
    <w:tmpl w:val="6F347700"/>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6FD20BD0"/>
    <w:multiLevelType w:val="hybridMultilevel"/>
    <w:tmpl w:val="C570EC3E"/>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2" w15:restartNumberingAfterBreak="0">
    <w:nsid w:val="703B4C62"/>
    <w:multiLevelType w:val="hybridMultilevel"/>
    <w:tmpl w:val="B2E0D8F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3E85847"/>
    <w:multiLevelType w:val="hybridMultilevel"/>
    <w:tmpl w:val="A9B89294"/>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4" w15:restartNumberingAfterBreak="0">
    <w:nsid w:val="73FF6040"/>
    <w:multiLevelType w:val="hybridMultilevel"/>
    <w:tmpl w:val="A1EECB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5" w15:restartNumberingAfterBreak="0">
    <w:nsid w:val="74175CB0"/>
    <w:multiLevelType w:val="hybridMultilevel"/>
    <w:tmpl w:val="0AC8FE2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6" w15:restartNumberingAfterBreak="0">
    <w:nsid w:val="76295802"/>
    <w:multiLevelType w:val="hybridMultilevel"/>
    <w:tmpl w:val="10C818F6"/>
    <w:lvl w:ilvl="0" w:tplc="F45621DE">
      <w:start w:val="1"/>
      <w:numFmt w:val="bullet"/>
      <w:lvlText w:val="·"/>
      <w:lvlJc w:val="left"/>
      <w:pPr>
        <w:ind w:left="195" w:hanging="195"/>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7" w15:restartNumberingAfterBreak="0">
    <w:nsid w:val="782D1FB6"/>
    <w:multiLevelType w:val="hybridMultilevel"/>
    <w:tmpl w:val="E098A2E8"/>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796209DE"/>
    <w:multiLevelType w:val="hybridMultilevel"/>
    <w:tmpl w:val="64B635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9" w15:restartNumberingAfterBreak="0">
    <w:nsid w:val="7AA55EE7"/>
    <w:multiLevelType w:val="hybridMultilevel"/>
    <w:tmpl w:val="08C257A0"/>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0" w15:restartNumberingAfterBreak="0">
    <w:nsid w:val="7B8D31F7"/>
    <w:multiLevelType w:val="hybridMultilevel"/>
    <w:tmpl w:val="FC90D8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1" w15:restartNumberingAfterBreak="0">
    <w:nsid w:val="7BD565C5"/>
    <w:multiLevelType w:val="hybridMultilevel"/>
    <w:tmpl w:val="FDF6499A"/>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2" w15:restartNumberingAfterBreak="0">
    <w:nsid w:val="7E776B66"/>
    <w:multiLevelType w:val="hybridMultilevel"/>
    <w:tmpl w:val="01D6CB0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3" w15:restartNumberingAfterBreak="0">
    <w:nsid w:val="7F343CEE"/>
    <w:multiLevelType w:val="hybridMultilevel"/>
    <w:tmpl w:val="7DEAF6D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28015071">
    <w:abstractNumId w:val="41"/>
  </w:num>
  <w:num w:numId="2" w16cid:durableId="1472746956">
    <w:abstractNumId w:val="17"/>
  </w:num>
  <w:num w:numId="3" w16cid:durableId="1459422008">
    <w:abstractNumId w:val="42"/>
  </w:num>
  <w:num w:numId="4" w16cid:durableId="1616521842">
    <w:abstractNumId w:val="2"/>
  </w:num>
  <w:num w:numId="5" w16cid:durableId="1182282941">
    <w:abstractNumId w:val="81"/>
  </w:num>
  <w:num w:numId="6" w16cid:durableId="587231928">
    <w:abstractNumId w:val="75"/>
  </w:num>
  <w:num w:numId="7" w16cid:durableId="510340804">
    <w:abstractNumId w:val="52"/>
  </w:num>
  <w:num w:numId="8" w16cid:durableId="593631563">
    <w:abstractNumId w:val="7"/>
  </w:num>
  <w:num w:numId="9" w16cid:durableId="486551246">
    <w:abstractNumId w:val="74"/>
  </w:num>
  <w:num w:numId="10" w16cid:durableId="217283227">
    <w:abstractNumId w:val="69"/>
  </w:num>
  <w:num w:numId="11" w16cid:durableId="1095202593">
    <w:abstractNumId w:val="100"/>
  </w:num>
  <w:num w:numId="12" w16cid:durableId="1406997455">
    <w:abstractNumId w:val="20"/>
  </w:num>
  <w:num w:numId="13" w16cid:durableId="424545783">
    <w:abstractNumId w:val="78"/>
  </w:num>
  <w:num w:numId="14" w16cid:durableId="1843204108">
    <w:abstractNumId w:val="53"/>
  </w:num>
  <w:num w:numId="15" w16cid:durableId="496965681">
    <w:abstractNumId w:val="51"/>
  </w:num>
  <w:num w:numId="16" w16cid:durableId="1863351959">
    <w:abstractNumId w:val="29"/>
  </w:num>
  <w:num w:numId="17" w16cid:durableId="927079021">
    <w:abstractNumId w:val="98"/>
  </w:num>
  <w:num w:numId="18" w16cid:durableId="966664387">
    <w:abstractNumId w:val="6"/>
  </w:num>
  <w:num w:numId="19" w16cid:durableId="1362246801">
    <w:abstractNumId w:val="61"/>
  </w:num>
  <w:num w:numId="20" w16cid:durableId="1210873217">
    <w:abstractNumId w:val="23"/>
  </w:num>
  <w:num w:numId="21" w16cid:durableId="415176982">
    <w:abstractNumId w:val="13"/>
  </w:num>
  <w:num w:numId="22" w16cid:durableId="916355554">
    <w:abstractNumId w:val="18"/>
  </w:num>
  <w:num w:numId="23" w16cid:durableId="1935899509">
    <w:abstractNumId w:val="11"/>
  </w:num>
  <w:num w:numId="24" w16cid:durableId="302082967">
    <w:abstractNumId w:val="70"/>
  </w:num>
  <w:num w:numId="25" w16cid:durableId="748574809">
    <w:abstractNumId w:val="16"/>
  </w:num>
  <w:num w:numId="26" w16cid:durableId="445274297">
    <w:abstractNumId w:val="84"/>
  </w:num>
  <w:num w:numId="27" w16cid:durableId="1604142497">
    <w:abstractNumId w:val="86"/>
  </w:num>
  <w:num w:numId="28" w16cid:durableId="1691107232">
    <w:abstractNumId w:val="10"/>
  </w:num>
  <w:num w:numId="29" w16cid:durableId="983242373">
    <w:abstractNumId w:val="22"/>
  </w:num>
  <w:num w:numId="30" w16cid:durableId="1481918304">
    <w:abstractNumId w:val="4"/>
  </w:num>
  <w:num w:numId="31" w16cid:durableId="634677055">
    <w:abstractNumId w:val="27"/>
  </w:num>
  <w:num w:numId="32" w16cid:durableId="1644768683">
    <w:abstractNumId w:val="49"/>
  </w:num>
  <w:num w:numId="33" w16cid:durableId="1200632015">
    <w:abstractNumId w:val="43"/>
  </w:num>
  <w:num w:numId="34" w16cid:durableId="1507550720">
    <w:abstractNumId w:val="87"/>
  </w:num>
  <w:num w:numId="35" w16cid:durableId="1987080150">
    <w:abstractNumId w:val="48"/>
  </w:num>
  <w:num w:numId="36" w16cid:durableId="691689442">
    <w:abstractNumId w:val="33"/>
  </w:num>
  <w:num w:numId="37" w16cid:durableId="611206813">
    <w:abstractNumId w:val="56"/>
  </w:num>
  <w:num w:numId="38" w16cid:durableId="1105998315">
    <w:abstractNumId w:val="45"/>
  </w:num>
  <w:num w:numId="39" w16cid:durableId="1707217201">
    <w:abstractNumId w:val="57"/>
  </w:num>
  <w:num w:numId="40" w16cid:durableId="715088080">
    <w:abstractNumId w:val="67"/>
  </w:num>
  <w:num w:numId="41" w16cid:durableId="998777523">
    <w:abstractNumId w:val="96"/>
  </w:num>
  <w:num w:numId="42" w16cid:durableId="1860316657">
    <w:abstractNumId w:val="46"/>
  </w:num>
  <w:num w:numId="43" w16cid:durableId="1688097977">
    <w:abstractNumId w:val="9"/>
  </w:num>
  <w:num w:numId="44" w16cid:durableId="1111634027">
    <w:abstractNumId w:val="37"/>
  </w:num>
  <w:num w:numId="45" w16cid:durableId="1050225997">
    <w:abstractNumId w:val="31"/>
  </w:num>
  <w:num w:numId="46" w16cid:durableId="855575856">
    <w:abstractNumId w:val="14"/>
  </w:num>
  <w:num w:numId="47" w16cid:durableId="1090008883">
    <w:abstractNumId w:val="66"/>
  </w:num>
  <w:num w:numId="48" w16cid:durableId="581837775">
    <w:abstractNumId w:val="1"/>
  </w:num>
  <w:num w:numId="49" w16cid:durableId="376048481">
    <w:abstractNumId w:val="35"/>
  </w:num>
  <w:num w:numId="50" w16cid:durableId="420832064">
    <w:abstractNumId w:val="62"/>
  </w:num>
  <w:num w:numId="51" w16cid:durableId="228930185">
    <w:abstractNumId w:val="91"/>
  </w:num>
  <w:num w:numId="52" w16cid:durableId="1206717832">
    <w:abstractNumId w:val="76"/>
  </w:num>
  <w:num w:numId="53" w16cid:durableId="2131630996">
    <w:abstractNumId w:val="24"/>
  </w:num>
  <w:num w:numId="54" w16cid:durableId="1089807993">
    <w:abstractNumId w:val="21"/>
  </w:num>
  <w:num w:numId="55" w16cid:durableId="1833794480">
    <w:abstractNumId w:val="79"/>
  </w:num>
  <w:num w:numId="56" w16cid:durableId="1806115578">
    <w:abstractNumId w:val="8"/>
  </w:num>
  <w:num w:numId="57" w16cid:durableId="1364213253">
    <w:abstractNumId w:val="3"/>
  </w:num>
  <w:num w:numId="58" w16cid:durableId="876157527">
    <w:abstractNumId w:val="30"/>
  </w:num>
  <w:num w:numId="59" w16cid:durableId="479344125">
    <w:abstractNumId w:val="71"/>
  </w:num>
  <w:num w:numId="60" w16cid:durableId="1986735186">
    <w:abstractNumId w:val="93"/>
  </w:num>
  <w:num w:numId="61" w16cid:durableId="909005611">
    <w:abstractNumId w:val="73"/>
  </w:num>
  <w:num w:numId="62" w16cid:durableId="219446462">
    <w:abstractNumId w:val="80"/>
  </w:num>
  <w:num w:numId="63" w16cid:durableId="1602302062">
    <w:abstractNumId w:val="26"/>
  </w:num>
  <w:num w:numId="64" w16cid:durableId="2072270376">
    <w:abstractNumId w:val="0"/>
  </w:num>
  <w:num w:numId="65" w16cid:durableId="646980736">
    <w:abstractNumId w:val="102"/>
  </w:num>
  <w:num w:numId="66" w16cid:durableId="1753771223">
    <w:abstractNumId w:val="58"/>
  </w:num>
  <w:num w:numId="67" w16cid:durableId="193664027">
    <w:abstractNumId w:val="99"/>
  </w:num>
  <w:num w:numId="68" w16cid:durableId="1620137449">
    <w:abstractNumId w:val="12"/>
  </w:num>
  <w:num w:numId="69" w16cid:durableId="114758998">
    <w:abstractNumId w:val="34"/>
  </w:num>
  <w:num w:numId="70" w16cid:durableId="1667399589">
    <w:abstractNumId w:val="44"/>
  </w:num>
  <w:num w:numId="71" w16cid:durableId="779766369">
    <w:abstractNumId w:val="28"/>
  </w:num>
  <w:num w:numId="72" w16cid:durableId="494150830">
    <w:abstractNumId w:val="65"/>
  </w:num>
  <w:num w:numId="73" w16cid:durableId="309023106">
    <w:abstractNumId w:val="50"/>
  </w:num>
  <w:num w:numId="74" w16cid:durableId="2097746303">
    <w:abstractNumId w:val="95"/>
  </w:num>
  <w:num w:numId="75" w16cid:durableId="135488915">
    <w:abstractNumId w:val="5"/>
  </w:num>
  <w:num w:numId="76" w16cid:durableId="1956980401">
    <w:abstractNumId w:val="103"/>
  </w:num>
  <w:num w:numId="77" w16cid:durableId="1138720059">
    <w:abstractNumId w:val="54"/>
  </w:num>
  <w:num w:numId="78" w16cid:durableId="1056077938">
    <w:abstractNumId w:val="97"/>
  </w:num>
  <w:num w:numId="79" w16cid:durableId="655306667">
    <w:abstractNumId w:val="47"/>
  </w:num>
  <w:num w:numId="80" w16cid:durableId="1814250478">
    <w:abstractNumId w:val="90"/>
  </w:num>
  <w:num w:numId="81" w16cid:durableId="1426342699">
    <w:abstractNumId w:val="59"/>
  </w:num>
  <w:num w:numId="82" w16cid:durableId="1999727290">
    <w:abstractNumId w:val="32"/>
  </w:num>
  <w:num w:numId="83" w16cid:durableId="1492867563">
    <w:abstractNumId w:val="77"/>
  </w:num>
  <w:num w:numId="84" w16cid:durableId="1855609237">
    <w:abstractNumId w:val="101"/>
  </w:num>
  <w:num w:numId="85" w16cid:durableId="188951109">
    <w:abstractNumId w:val="85"/>
  </w:num>
  <w:num w:numId="86" w16cid:durableId="1132744657">
    <w:abstractNumId w:val="63"/>
  </w:num>
  <w:num w:numId="87" w16cid:durableId="1762873712">
    <w:abstractNumId w:val="89"/>
  </w:num>
  <w:num w:numId="88" w16cid:durableId="2137140859">
    <w:abstractNumId w:val="83"/>
  </w:num>
  <w:num w:numId="89" w16cid:durableId="2142917285">
    <w:abstractNumId w:val="25"/>
  </w:num>
  <w:num w:numId="90" w16cid:durableId="130367275">
    <w:abstractNumId w:val="72"/>
  </w:num>
  <w:num w:numId="91" w16cid:durableId="699664805">
    <w:abstractNumId w:val="19"/>
  </w:num>
  <w:num w:numId="92" w16cid:durableId="626546222">
    <w:abstractNumId w:val="82"/>
  </w:num>
  <w:num w:numId="93" w16cid:durableId="1454714743">
    <w:abstractNumId w:val="39"/>
  </w:num>
  <w:num w:numId="94" w16cid:durableId="1263536510">
    <w:abstractNumId w:val="68"/>
  </w:num>
  <w:num w:numId="95" w16cid:durableId="857278041">
    <w:abstractNumId w:val="40"/>
  </w:num>
  <w:num w:numId="96" w16cid:durableId="850678265">
    <w:abstractNumId w:val="15"/>
  </w:num>
  <w:num w:numId="97" w16cid:durableId="181475530">
    <w:abstractNumId w:val="38"/>
  </w:num>
  <w:num w:numId="98" w16cid:durableId="1063479075">
    <w:abstractNumId w:val="94"/>
  </w:num>
  <w:num w:numId="99" w16cid:durableId="2114091205">
    <w:abstractNumId w:val="36"/>
  </w:num>
  <w:num w:numId="100" w16cid:durableId="922957126">
    <w:abstractNumId w:val="88"/>
  </w:num>
  <w:num w:numId="101" w16cid:durableId="1435857563">
    <w:abstractNumId w:val="92"/>
  </w:num>
  <w:num w:numId="102" w16cid:durableId="453672122">
    <w:abstractNumId w:val="92"/>
    <w:lvlOverride w:ilvl="0">
      <w:startOverride w:val="1"/>
    </w:lvlOverride>
  </w:num>
  <w:num w:numId="103" w16cid:durableId="1454905829">
    <w:abstractNumId w:val="92"/>
    <w:lvlOverride w:ilvl="0">
      <w:startOverride w:val="1"/>
    </w:lvlOverride>
  </w:num>
  <w:num w:numId="104" w16cid:durableId="84154357">
    <w:abstractNumId w:val="55"/>
  </w:num>
  <w:num w:numId="105" w16cid:durableId="499391981">
    <w:abstractNumId w:val="60"/>
  </w:num>
  <w:num w:numId="106" w16cid:durableId="82915623">
    <w:abstractNumId w:val="60"/>
    <w:lvlOverride w:ilvl="0">
      <w:startOverride w:val="1"/>
    </w:lvlOverride>
  </w:num>
  <w:num w:numId="107" w16cid:durableId="1385838228">
    <w:abstractNumId w:val="64"/>
  </w:num>
  <w:num w:numId="108" w16cid:durableId="1163928948">
    <w:abstractNumId w:val="60"/>
    <w:lvlOverride w:ilvl="0">
      <w:startOverride w:val="1"/>
    </w:lvlOverride>
  </w:num>
  <w:numIdMacAtCleanup w:val="9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ierre-Anthony Lemieux">
    <w15:presenceInfo w15:providerId="AD" w15:userId="S::pal@sandflow.com::81c8daae-25de-4e07-adb4-f5904d6402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08"/>
  <w:autoHyphenation/>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EAE"/>
    <w:rsid w:val="00002362"/>
    <w:rsid w:val="00002A82"/>
    <w:rsid w:val="000041CE"/>
    <w:rsid w:val="00004B02"/>
    <w:rsid w:val="00005FF5"/>
    <w:rsid w:val="00007B2E"/>
    <w:rsid w:val="00010426"/>
    <w:rsid w:val="00010A83"/>
    <w:rsid w:val="0001205D"/>
    <w:rsid w:val="000124B2"/>
    <w:rsid w:val="00012636"/>
    <w:rsid w:val="000151EE"/>
    <w:rsid w:val="00017105"/>
    <w:rsid w:val="00021BD1"/>
    <w:rsid w:val="000225D4"/>
    <w:rsid w:val="00024B74"/>
    <w:rsid w:val="00025707"/>
    <w:rsid w:val="0002791D"/>
    <w:rsid w:val="00030415"/>
    <w:rsid w:val="00031C98"/>
    <w:rsid w:val="00033027"/>
    <w:rsid w:val="00043905"/>
    <w:rsid w:val="00045017"/>
    <w:rsid w:val="00045E45"/>
    <w:rsid w:val="00054000"/>
    <w:rsid w:val="00054B6F"/>
    <w:rsid w:val="00055E46"/>
    <w:rsid w:val="00067D07"/>
    <w:rsid w:val="00077F2E"/>
    <w:rsid w:val="00084BB4"/>
    <w:rsid w:val="00086C0B"/>
    <w:rsid w:val="000872B5"/>
    <w:rsid w:val="00090732"/>
    <w:rsid w:val="00093F38"/>
    <w:rsid w:val="00095542"/>
    <w:rsid w:val="00095F86"/>
    <w:rsid w:val="00097592"/>
    <w:rsid w:val="000A353F"/>
    <w:rsid w:val="000B0C68"/>
    <w:rsid w:val="000B667F"/>
    <w:rsid w:val="000C559D"/>
    <w:rsid w:val="000C6471"/>
    <w:rsid w:val="000C7C28"/>
    <w:rsid w:val="000D3582"/>
    <w:rsid w:val="000E0245"/>
    <w:rsid w:val="000E04A5"/>
    <w:rsid w:val="000E2F28"/>
    <w:rsid w:val="000E4437"/>
    <w:rsid w:val="000F4CEF"/>
    <w:rsid w:val="000F605C"/>
    <w:rsid w:val="000F6686"/>
    <w:rsid w:val="00100A40"/>
    <w:rsid w:val="001037AF"/>
    <w:rsid w:val="00105BD5"/>
    <w:rsid w:val="0011040C"/>
    <w:rsid w:val="0011231B"/>
    <w:rsid w:val="00113771"/>
    <w:rsid w:val="0012087F"/>
    <w:rsid w:val="00120919"/>
    <w:rsid w:val="00121F83"/>
    <w:rsid w:val="00123F0A"/>
    <w:rsid w:val="00127334"/>
    <w:rsid w:val="001405B7"/>
    <w:rsid w:val="00141C52"/>
    <w:rsid w:val="00142015"/>
    <w:rsid w:val="00147EAE"/>
    <w:rsid w:val="00151265"/>
    <w:rsid w:val="00151B23"/>
    <w:rsid w:val="001558D3"/>
    <w:rsid w:val="00161D51"/>
    <w:rsid w:val="00161E13"/>
    <w:rsid w:val="00166F46"/>
    <w:rsid w:val="00167313"/>
    <w:rsid w:val="00167941"/>
    <w:rsid w:val="00171627"/>
    <w:rsid w:val="00171AD9"/>
    <w:rsid w:val="00173387"/>
    <w:rsid w:val="0017383D"/>
    <w:rsid w:val="001809E8"/>
    <w:rsid w:val="001813B8"/>
    <w:rsid w:val="001841DF"/>
    <w:rsid w:val="001875C4"/>
    <w:rsid w:val="00194EE3"/>
    <w:rsid w:val="00195767"/>
    <w:rsid w:val="001962CC"/>
    <w:rsid w:val="001A4C5C"/>
    <w:rsid w:val="001B173B"/>
    <w:rsid w:val="001B5506"/>
    <w:rsid w:val="001C1F2D"/>
    <w:rsid w:val="001C4626"/>
    <w:rsid w:val="001C5EA7"/>
    <w:rsid w:val="001D2C70"/>
    <w:rsid w:val="001D6E0E"/>
    <w:rsid w:val="001E15B2"/>
    <w:rsid w:val="001E257F"/>
    <w:rsid w:val="001E4D40"/>
    <w:rsid w:val="001E7642"/>
    <w:rsid w:val="001F14B0"/>
    <w:rsid w:val="001F449B"/>
    <w:rsid w:val="001F553C"/>
    <w:rsid w:val="001F62B5"/>
    <w:rsid w:val="00204AEE"/>
    <w:rsid w:val="00204C22"/>
    <w:rsid w:val="00205528"/>
    <w:rsid w:val="002075BE"/>
    <w:rsid w:val="0021096E"/>
    <w:rsid w:val="00210BFA"/>
    <w:rsid w:val="00213FDB"/>
    <w:rsid w:val="00214C14"/>
    <w:rsid w:val="00216866"/>
    <w:rsid w:val="00216E22"/>
    <w:rsid w:val="00216EE6"/>
    <w:rsid w:val="00217702"/>
    <w:rsid w:val="002215D8"/>
    <w:rsid w:val="00221F8D"/>
    <w:rsid w:val="0022378C"/>
    <w:rsid w:val="00230058"/>
    <w:rsid w:val="00237299"/>
    <w:rsid w:val="00245513"/>
    <w:rsid w:val="00250680"/>
    <w:rsid w:val="00251046"/>
    <w:rsid w:val="00251B15"/>
    <w:rsid w:val="00254C3D"/>
    <w:rsid w:val="0025708D"/>
    <w:rsid w:val="00260442"/>
    <w:rsid w:val="00262254"/>
    <w:rsid w:val="0026427D"/>
    <w:rsid w:val="00266EAC"/>
    <w:rsid w:val="002674E4"/>
    <w:rsid w:val="00272C79"/>
    <w:rsid w:val="0027533F"/>
    <w:rsid w:val="00284431"/>
    <w:rsid w:val="00284D89"/>
    <w:rsid w:val="00291CC1"/>
    <w:rsid w:val="0029444D"/>
    <w:rsid w:val="00295535"/>
    <w:rsid w:val="002A2FC5"/>
    <w:rsid w:val="002A52C8"/>
    <w:rsid w:val="002B1992"/>
    <w:rsid w:val="002B282F"/>
    <w:rsid w:val="002B3E7A"/>
    <w:rsid w:val="002C0FCB"/>
    <w:rsid w:val="002C459F"/>
    <w:rsid w:val="002C4897"/>
    <w:rsid w:val="002C684F"/>
    <w:rsid w:val="002C7A0F"/>
    <w:rsid w:val="002C7AB3"/>
    <w:rsid w:val="002D0096"/>
    <w:rsid w:val="002E4E38"/>
    <w:rsid w:val="002E5E8A"/>
    <w:rsid w:val="002E6C76"/>
    <w:rsid w:val="002F0160"/>
    <w:rsid w:val="002F0418"/>
    <w:rsid w:val="002F3FD3"/>
    <w:rsid w:val="002F6A69"/>
    <w:rsid w:val="00303583"/>
    <w:rsid w:val="00305E2E"/>
    <w:rsid w:val="00306058"/>
    <w:rsid w:val="00307DD6"/>
    <w:rsid w:val="00310AE9"/>
    <w:rsid w:val="00310CED"/>
    <w:rsid w:val="003112B3"/>
    <w:rsid w:val="00312CDF"/>
    <w:rsid w:val="00314357"/>
    <w:rsid w:val="0031505A"/>
    <w:rsid w:val="003206DE"/>
    <w:rsid w:val="0033045F"/>
    <w:rsid w:val="0033174F"/>
    <w:rsid w:val="003318B0"/>
    <w:rsid w:val="00344A69"/>
    <w:rsid w:val="003476AA"/>
    <w:rsid w:val="003518F5"/>
    <w:rsid w:val="00355038"/>
    <w:rsid w:val="0037001E"/>
    <w:rsid w:val="003707A0"/>
    <w:rsid w:val="00371BA2"/>
    <w:rsid w:val="0037361D"/>
    <w:rsid w:val="003759BF"/>
    <w:rsid w:val="003802AA"/>
    <w:rsid w:val="00383BC2"/>
    <w:rsid w:val="0038457A"/>
    <w:rsid w:val="00384AD1"/>
    <w:rsid w:val="003900DF"/>
    <w:rsid w:val="00392756"/>
    <w:rsid w:val="00394756"/>
    <w:rsid w:val="00394EFD"/>
    <w:rsid w:val="003A6006"/>
    <w:rsid w:val="003A6669"/>
    <w:rsid w:val="003B1E26"/>
    <w:rsid w:val="003B262B"/>
    <w:rsid w:val="003C1E5B"/>
    <w:rsid w:val="003C31B1"/>
    <w:rsid w:val="003C57AA"/>
    <w:rsid w:val="003C5A9A"/>
    <w:rsid w:val="003C6FFB"/>
    <w:rsid w:val="003D16DE"/>
    <w:rsid w:val="003D386D"/>
    <w:rsid w:val="003D6FF8"/>
    <w:rsid w:val="003E4CBE"/>
    <w:rsid w:val="003F1EFB"/>
    <w:rsid w:val="003F6499"/>
    <w:rsid w:val="004014A3"/>
    <w:rsid w:val="0040238D"/>
    <w:rsid w:val="004030A6"/>
    <w:rsid w:val="00403CA2"/>
    <w:rsid w:val="00420601"/>
    <w:rsid w:val="00422819"/>
    <w:rsid w:val="0043072D"/>
    <w:rsid w:val="00430FF5"/>
    <w:rsid w:val="00435001"/>
    <w:rsid w:val="00435EC2"/>
    <w:rsid w:val="00436BAF"/>
    <w:rsid w:val="00440544"/>
    <w:rsid w:val="004434AB"/>
    <w:rsid w:val="00444635"/>
    <w:rsid w:val="00451C6B"/>
    <w:rsid w:val="00452B6C"/>
    <w:rsid w:val="0045448A"/>
    <w:rsid w:val="00457FF8"/>
    <w:rsid w:val="0046336E"/>
    <w:rsid w:val="00464138"/>
    <w:rsid w:val="004707E9"/>
    <w:rsid w:val="004720B4"/>
    <w:rsid w:val="0047274D"/>
    <w:rsid w:val="00474C12"/>
    <w:rsid w:val="0047682E"/>
    <w:rsid w:val="00480A43"/>
    <w:rsid w:val="00482027"/>
    <w:rsid w:val="00484C31"/>
    <w:rsid w:val="00485217"/>
    <w:rsid w:val="00485FCA"/>
    <w:rsid w:val="00494CD6"/>
    <w:rsid w:val="004965DB"/>
    <w:rsid w:val="004A5856"/>
    <w:rsid w:val="004B562E"/>
    <w:rsid w:val="004C034C"/>
    <w:rsid w:val="004C1655"/>
    <w:rsid w:val="004C2D5D"/>
    <w:rsid w:val="004C3B9E"/>
    <w:rsid w:val="004C47BC"/>
    <w:rsid w:val="004C6362"/>
    <w:rsid w:val="004C6BE7"/>
    <w:rsid w:val="004D299C"/>
    <w:rsid w:val="004D3551"/>
    <w:rsid w:val="004D39E1"/>
    <w:rsid w:val="004D601B"/>
    <w:rsid w:val="004D71BB"/>
    <w:rsid w:val="004E290E"/>
    <w:rsid w:val="004E2B4D"/>
    <w:rsid w:val="004E2DD8"/>
    <w:rsid w:val="004E3D7B"/>
    <w:rsid w:val="004E3DD3"/>
    <w:rsid w:val="004E7A19"/>
    <w:rsid w:val="004F0722"/>
    <w:rsid w:val="004F31B5"/>
    <w:rsid w:val="004F4A58"/>
    <w:rsid w:val="00502AFF"/>
    <w:rsid w:val="00507014"/>
    <w:rsid w:val="005121AC"/>
    <w:rsid w:val="00513A57"/>
    <w:rsid w:val="00515D5E"/>
    <w:rsid w:val="005213AC"/>
    <w:rsid w:val="00521797"/>
    <w:rsid w:val="00522215"/>
    <w:rsid w:val="00522FD0"/>
    <w:rsid w:val="00523647"/>
    <w:rsid w:val="00523BBF"/>
    <w:rsid w:val="005246C2"/>
    <w:rsid w:val="00527634"/>
    <w:rsid w:val="00531DE0"/>
    <w:rsid w:val="00541E0E"/>
    <w:rsid w:val="00542181"/>
    <w:rsid w:val="005508DD"/>
    <w:rsid w:val="0055368B"/>
    <w:rsid w:val="00554B41"/>
    <w:rsid w:val="00557D4A"/>
    <w:rsid w:val="005612D9"/>
    <w:rsid w:val="00561960"/>
    <w:rsid w:val="00562653"/>
    <w:rsid w:val="00564508"/>
    <w:rsid w:val="00564A64"/>
    <w:rsid w:val="00566873"/>
    <w:rsid w:val="00566E2A"/>
    <w:rsid w:val="00567CC1"/>
    <w:rsid w:val="00572DF1"/>
    <w:rsid w:val="0057450A"/>
    <w:rsid w:val="00580E61"/>
    <w:rsid w:val="00581C40"/>
    <w:rsid w:val="0058653A"/>
    <w:rsid w:val="005933AB"/>
    <w:rsid w:val="005946C2"/>
    <w:rsid w:val="00595973"/>
    <w:rsid w:val="00595BE7"/>
    <w:rsid w:val="005A4D68"/>
    <w:rsid w:val="005B559B"/>
    <w:rsid w:val="005B5845"/>
    <w:rsid w:val="005B6376"/>
    <w:rsid w:val="005C02FE"/>
    <w:rsid w:val="005C1A56"/>
    <w:rsid w:val="005C7583"/>
    <w:rsid w:val="005D142F"/>
    <w:rsid w:val="005D3D25"/>
    <w:rsid w:val="005D5A04"/>
    <w:rsid w:val="005E675E"/>
    <w:rsid w:val="005F0D90"/>
    <w:rsid w:val="005F0F59"/>
    <w:rsid w:val="005F1909"/>
    <w:rsid w:val="005F4667"/>
    <w:rsid w:val="005F5DE8"/>
    <w:rsid w:val="005F78E6"/>
    <w:rsid w:val="00601526"/>
    <w:rsid w:val="00607312"/>
    <w:rsid w:val="00615112"/>
    <w:rsid w:val="006151D8"/>
    <w:rsid w:val="00615B41"/>
    <w:rsid w:val="00617DA1"/>
    <w:rsid w:val="0063095B"/>
    <w:rsid w:val="00635576"/>
    <w:rsid w:val="00635DFB"/>
    <w:rsid w:val="00640DDD"/>
    <w:rsid w:val="00640EEC"/>
    <w:rsid w:val="0064268D"/>
    <w:rsid w:val="0064271A"/>
    <w:rsid w:val="006446FB"/>
    <w:rsid w:val="00651229"/>
    <w:rsid w:val="00651D44"/>
    <w:rsid w:val="00651D75"/>
    <w:rsid w:val="006536E3"/>
    <w:rsid w:val="00655385"/>
    <w:rsid w:val="00655BB0"/>
    <w:rsid w:val="0066059D"/>
    <w:rsid w:val="00661120"/>
    <w:rsid w:val="00661F4F"/>
    <w:rsid w:val="00663B8F"/>
    <w:rsid w:val="00670669"/>
    <w:rsid w:val="0067718C"/>
    <w:rsid w:val="00680415"/>
    <w:rsid w:val="006855D3"/>
    <w:rsid w:val="00685756"/>
    <w:rsid w:val="00685CA5"/>
    <w:rsid w:val="0069019E"/>
    <w:rsid w:val="00691F5A"/>
    <w:rsid w:val="006A00ED"/>
    <w:rsid w:val="006B1A15"/>
    <w:rsid w:val="006C3C52"/>
    <w:rsid w:val="006C59E6"/>
    <w:rsid w:val="006C61B1"/>
    <w:rsid w:val="006C7304"/>
    <w:rsid w:val="006D1232"/>
    <w:rsid w:val="006D37B0"/>
    <w:rsid w:val="006D4EF1"/>
    <w:rsid w:val="006D74AF"/>
    <w:rsid w:val="006E2D79"/>
    <w:rsid w:val="006E7FB5"/>
    <w:rsid w:val="007022A2"/>
    <w:rsid w:val="0070263C"/>
    <w:rsid w:val="0070335A"/>
    <w:rsid w:val="00705FF0"/>
    <w:rsid w:val="00706310"/>
    <w:rsid w:val="0071140B"/>
    <w:rsid w:val="00722D35"/>
    <w:rsid w:val="00723317"/>
    <w:rsid w:val="007265AD"/>
    <w:rsid w:val="00732C80"/>
    <w:rsid w:val="007357ED"/>
    <w:rsid w:val="00741A08"/>
    <w:rsid w:val="00742F37"/>
    <w:rsid w:val="007436BB"/>
    <w:rsid w:val="0074725C"/>
    <w:rsid w:val="0075027F"/>
    <w:rsid w:val="00750ABD"/>
    <w:rsid w:val="00750FA3"/>
    <w:rsid w:val="00752285"/>
    <w:rsid w:val="00761F3A"/>
    <w:rsid w:val="007633A2"/>
    <w:rsid w:val="00772C40"/>
    <w:rsid w:val="00774687"/>
    <w:rsid w:val="007805BC"/>
    <w:rsid w:val="00780AA0"/>
    <w:rsid w:val="0078249C"/>
    <w:rsid w:val="007847ED"/>
    <w:rsid w:val="00786E95"/>
    <w:rsid w:val="00787367"/>
    <w:rsid w:val="00793282"/>
    <w:rsid w:val="0079549E"/>
    <w:rsid w:val="007A1114"/>
    <w:rsid w:val="007A3B07"/>
    <w:rsid w:val="007A64E3"/>
    <w:rsid w:val="007B3588"/>
    <w:rsid w:val="007B5BF7"/>
    <w:rsid w:val="007C6BF3"/>
    <w:rsid w:val="007C7F1C"/>
    <w:rsid w:val="007D2729"/>
    <w:rsid w:val="007D6268"/>
    <w:rsid w:val="007D73D0"/>
    <w:rsid w:val="007E1343"/>
    <w:rsid w:val="007E6662"/>
    <w:rsid w:val="007F0154"/>
    <w:rsid w:val="007F5602"/>
    <w:rsid w:val="008028CA"/>
    <w:rsid w:val="008035AB"/>
    <w:rsid w:val="00813759"/>
    <w:rsid w:val="00813E11"/>
    <w:rsid w:val="00813FD7"/>
    <w:rsid w:val="00820E68"/>
    <w:rsid w:val="008220C4"/>
    <w:rsid w:val="00822100"/>
    <w:rsid w:val="00830CFF"/>
    <w:rsid w:val="00833908"/>
    <w:rsid w:val="00842A85"/>
    <w:rsid w:val="008452CE"/>
    <w:rsid w:val="00846E15"/>
    <w:rsid w:val="0085159A"/>
    <w:rsid w:val="00852B0F"/>
    <w:rsid w:val="00853242"/>
    <w:rsid w:val="0085589B"/>
    <w:rsid w:val="00855E84"/>
    <w:rsid w:val="00862896"/>
    <w:rsid w:val="008639B9"/>
    <w:rsid w:val="00866DDD"/>
    <w:rsid w:val="008705E5"/>
    <w:rsid w:val="00872C4B"/>
    <w:rsid w:val="00873F56"/>
    <w:rsid w:val="00874093"/>
    <w:rsid w:val="00876667"/>
    <w:rsid w:val="00886609"/>
    <w:rsid w:val="00887FDF"/>
    <w:rsid w:val="00891FC2"/>
    <w:rsid w:val="00896FA3"/>
    <w:rsid w:val="008A1D70"/>
    <w:rsid w:val="008A2381"/>
    <w:rsid w:val="008A2456"/>
    <w:rsid w:val="008A55B3"/>
    <w:rsid w:val="008A5ED3"/>
    <w:rsid w:val="008B18FC"/>
    <w:rsid w:val="008B25E7"/>
    <w:rsid w:val="008B5ABD"/>
    <w:rsid w:val="008B5F9F"/>
    <w:rsid w:val="008B6B04"/>
    <w:rsid w:val="008C0B26"/>
    <w:rsid w:val="008C4400"/>
    <w:rsid w:val="008E0147"/>
    <w:rsid w:val="008E03FE"/>
    <w:rsid w:val="008E1735"/>
    <w:rsid w:val="008E2A99"/>
    <w:rsid w:val="008E3267"/>
    <w:rsid w:val="008E457E"/>
    <w:rsid w:val="008E6178"/>
    <w:rsid w:val="008E6DBD"/>
    <w:rsid w:val="008E7D46"/>
    <w:rsid w:val="008F0BA3"/>
    <w:rsid w:val="008F3EDD"/>
    <w:rsid w:val="008F4503"/>
    <w:rsid w:val="008F59DA"/>
    <w:rsid w:val="008F6A7B"/>
    <w:rsid w:val="008F6B6F"/>
    <w:rsid w:val="008F6F77"/>
    <w:rsid w:val="009040CF"/>
    <w:rsid w:val="00904467"/>
    <w:rsid w:val="009046F9"/>
    <w:rsid w:val="00914F42"/>
    <w:rsid w:val="009153DB"/>
    <w:rsid w:val="00920FDD"/>
    <w:rsid w:val="009252CD"/>
    <w:rsid w:val="00927E0F"/>
    <w:rsid w:val="00930F2B"/>
    <w:rsid w:val="009343B2"/>
    <w:rsid w:val="00934673"/>
    <w:rsid w:val="009438B9"/>
    <w:rsid w:val="00944DDF"/>
    <w:rsid w:val="009472DE"/>
    <w:rsid w:val="00947639"/>
    <w:rsid w:val="0095376F"/>
    <w:rsid w:val="0095624D"/>
    <w:rsid w:val="00956466"/>
    <w:rsid w:val="00964336"/>
    <w:rsid w:val="00967296"/>
    <w:rsid w:val="00971923"/>
    <w:rsid w:val="00976585"/>
    <w:rsid w:val="0098455C"/>
    <w:rsid w:val="00990AD2"/>
    <w:rsid w:val="00996E53"/>
    <w:rsid w:val="009978EB"/>
    <w:rsid w:val="009B166D"/>
    <w:rsid w:val="009B1F37"/>
    <w:rsid w:val="009B2CE4"/>
    <w:rsid w:val="009C0AA6"/>
    <w:rsid w:val="009C25B9"/>
    <w:rsid w:val="009C7ECA"/>
    <w:rsid w:val="009D230E"/>
    <w:rsid w:val="009D6586"/>
    <w:rsid w:val="009E2C40"/>
    <w:rsid w:val="009E3E14"/>
    <w:rsid w:val="009E43FA"/>
    <w:rsid w:val="009E4BE7"/>
    <w:rsid w:val="009F591E"/>
    <w:rsid w:val="009F794D"/>
    <w:rsid w:val="00A03B7C"/>
    <w:rsid w:val="00A048AC"/>
    <w:rsid w:val="00A11808"/>
    <w:rsid w:val="00A20A44"/>
    <w:rsid w:val="00A216A6"/>
    <w:rsid w:val="00A25059"/>
    <w:rsid w:val="00A26C18"/>
    <w:rsid w:val="00A279D1"/>
    <w:rsid w:val="00A34C70"/>
    <w:rsid w:val="00A46706"/>
    <w:rsid w:val="00A47358"/>
    <w:rsid w:val="00A53B90"/>
    <w:rsid w:val="00A60B00"/>
    <w:rsid w:val="00A62103"/>
    <w:rsid w:val="00A621AF"/>
    <w:rsid w:val="00A6272E"/>
    <w:rsid w:val="00A629AB"/>
    <w:rsid w:val="00A644B7"/>
    <w:rsid w:val="00A66110"/>
    <w:rsid w:val="00A8093F"/>
    <w:rsid w:val="00A83BAA"/>
    <w:rsid w:val="00A85904"/>
    <w:rsid w:val="00A85AD0"/>
    <w:rsid w:val="00A86808"/>
    <w:rsid w:val="00A877EA"/>
    <w:rsid w:val="00A92F50"/>
    <w:rsid w:val="00A96F92"/>
    <w:rsid w:val="00A97F1B"/>
    <w:rsid w:val="00A97F2F"/>
    <w:rsid w:val="00AA2C69"/>
    <w:rsid w:val="00AA2F6D"/>
    <w:rsid w:val="00AA35ED"/>
    <w:rsid w:val="00AA69D5"/>
    <w:rsid w:val="00AB00F4"/>
    <w:rsid w:val="00AB0343"/>
    <w:rsid w:val="00AB0D75"/>
    <w:rsid w:val="00AB17BB"/>
    <w:rsid w:val="00AB3231"/>
    <w:rsid w:val="00AB7BCA"/>
    <w:rsid w:val="00AC244D"/>
    <w:rsid w:val="00AC58C4"/>
    <w:rsid w:val="00AD04A9"/>
    <w:rsid w:val="00AD0D8C"/>
    <w:rsid w:val="00AD659A"/>
    <w:rsid w:val="00AD6852"/>
    <w:rsid w:val="00AE4C78"/>
    <w:rsid w:val="00AE4EAE"/>
    <w:rsid w:val="00AF3DCF"/>
    <w:rsid w:val="00AF51F4"/>
    <w:rsid w:val="00AF681E"/>
    <w:rsid w:val="00B0257A"/>
    <w:rsid w:val="00B02A7A"/>
    <w:rsid w:val="00B06ABB"/>
    <w:rsid w:val="00B112F6"/>
    <w:rsid w:val="00B24B14"/>
    <w:rsid w:val="00B24B5F"/>
    <w:rsid w:val="00B315FE"/>
    <w:rsid w:val="00B31677"/>
    <w:rsid w:val="00B340A7"/>
    <w:rsid w:val="00B35040"/>
    <w:rsid w:val="00B350A4"/>
    <w:rsid w:val="00B43EB4"/>
    <w:rsid w:val="00B43FB5"/>
    <w:rsid w:val="00B51537"/>
    <w:rsid w:val="00B6270D"/>
    <w:rsid w:val="00B62D60"/>
    <w:rsid w:val="00B63CD2"/>
    <w:rsid w:val="00B6417D"/>
    <w:rsid w:val="00B70DDF"/>
    <w:rsid w:val="00B72283"/>
    <w:rsid w:val="00B72B86"/>
    <w:rsid w:val="00B73D5D"/>
    <w:rsid w:val="00B806D1"/>
    <w:rsid w:val="00B835D8"/>
    <w:rsid w:val="00B86481"/>
    <w:rsid w:val="00B87607"/>
    <w:rsid w:val="00B90C21"/>
    <w:rsid w:val="00B90F98"/>
    <w:rsid w:val="00B916FF"/>
    <w:rsid w:val="00B94B2F"/>
    <w:rsid w:val="00B96742"/>
    <w:rsid w:val="00B96BD5"/>
    <w:rsid w:val="00B97488"/>
    <w:rsid w:val="00B97BE0"/>
    <w:rsid w:val="00BA1F45"/>
    <w:rsid w:val="00BB1A23"/>
    <w:rsid w:val="00BB4208"/>
    <w:rsid w:val="00BB7A88"/>
    <w:rsid w:val="00BC3B37"/>
    <w:rsid w:val="00BC3B71"/>
    <w:rsid w:val="00BC4944"/>
    <w:rsid w:val="00BD6467"/>
    <w:rsid w:val="00BE1BE0"/>
    <w:rsid w:val="00BE6D6B"/>
    <w:rsid w:val="00BF1ACB"/>
    <w:rsid w:val="00C003AE"/>
    <w:rsid w:val="00C01757"/>
    <w:rsid w:val="00C11680"/>
    <w:rsid w:val="00C12077"/>
    <w:rsid w:val="00C12606"/>
    <w:rsid w:val="00C152C3"/>
    <w:rsid w:val="00C17737"/>
    <w:rsid w:val="00C23C33"/>
    <w:rsid w:val="00C2645E"/>
    <w:rsid w:val="00C321FF"/>
    <w:rsid w:val="00C32A99"/>
    <w:rsid w:val="00C3419F"/>
    <w:rsid w:val="00C342D7"/>
    <w:rsid w:val="00C36204"/>
    <w:rsid w:val="00C42B49"/>
    <w:rsid w:val="00C46DCA"/>
    <w:rsid w:val="00C64CC3"/>
    <w:rsid w:val="00C64D16"/>
    <w:rsid w:val="00C8093E"/>
    <w:rsid w:val="00C83900"/>
    <w:rsid w:val="00C86207"/>
    <w:rsid w:val="00C86588"/>
    <w:rsid w:val="00C868EF"/>
    <w:rsid w:val="00C90313"/>
    <w:rsid w:val="00C903F1"/>
    <w:rsid w:val="00C974CD"/>
    <w:rsid w:val="00CA0697"/>
    <w:rsid w:val="00CA29D8"/>
    <w:rsid w:val="00CB6635"/>
    <w:rsid w:val="00CC31EA"/>
    <w:rsid w:val="00CC3A5A"/>
    <w:rsid w:val="00CE0BC2"/>
    <w:rsid w:val="00CE153A"/>
    <w:rsid w:val="00CE2115"/>
    <w:rsid w:val="00CE38FB"/>
    <w:rsid w:val="00CE4BD0"/>
    <w:rsid w:val="00CE75DD"/>
    <w:rsid w:val="00CF10EA"/>
    <w:rsid w:val="00CF51AA"/>
    <w:rsid w:val="00D00AD6"/>
    <w:rsid w:val="00D0546D"/>
    <w:rsid w:val="00D10EA3"/>
    <w:rsid w:val="00D11009"/>
    <w:rsid w:val="00D1794E"/>
    <w:rsid w:val="00D20792"/>
    <w:rsid w:val="00D225B9"/>
    <w:rsid w:val="00D25B4C"/>
    <w:rsid w:val="00D26F83"/>
    <w:rsid w:val="00D33F57"/>
    <w:rsid w:val="00D35146"/>
    <w:rsid w:val="00D41029"/>
    <w:rsid w:val="00D4182D"/>
    <w:rsid w:val="00D41906"/>
    <w:rsid w:val="00D517AB"/>
    <w:rsid w:val="00D51D7B"/>
    <w:rsid w:val="00D533FF"/>
    <w:rsid w:val="00D620E3"/>
    <w:rsid w:val="00D63C32"/>
    <w:rsid w:val="00D64826"/>
    <w:rsid w:val="00D66B2D"/>
    <w:rsid w:val="00D7436A"/>
    <w:rsid w:val="00D8709C"/>
    <w:rsid w:val="00DA2946"/>
    <w:rsid w:val="00DA2D0E"/>
    <w:rsid w:val="00DA348C"/>
    <w:rsid w:val="00DA3A0D"/>
    <w:rsid w:val="00DA4CB9"/>
    <w:rsid w:val="00DA565C"/>
    <w:rsid w:val="00DB1B6B"/>
    <w:rsid w:val="00DB2F0A"/>
    <w:rsid w:val="00DB7409"/>
    <w:rsid w:val="00DC1D80"/>
    <w:rsid w:val="00DC5B8D"/>
    <w:rsid w:val="00DD10FD"/>
    <w:rsid w:val="00DD19BE"/>
    <w:rsid w:val="00DD3BC5"/>
    <w:rsid w:val="00DD3F5E"/>
    <w:rsid w:val="00DD43AF"/>
    <w:rsid w:val="00DE0076"/>
    <w:rsid w:val="00DF0F79"/>
    <w:rsid w:val="00DF5D94"/>
    <w:rsid w:val="00DF724F"/>
    <w:rsid w:val="00E016DB"/>
    <w:rsid w:val="00E0346C"/>
    <w:rsid w:val="00E106BB"/>
    <w:rsid w:val="00E122F2"/>
    <w:rsid w:val="00E20A55"/>
    <w:rsid w:val="00E22848"/>
    <w:rsid w:val="00E27DA1"/>
    <w:rsid w:val="00E3112B"/>
    <w:rsid w:val="00E33296"/>
    <w:rsid w:val="00E345D5"/>
    <w:rsid w:val="00E43662"/>
    <w:rsid w:val="00E463AD"/>
    <w:rsid w:val="00E51C7C"/>
    <w:rsid w:val="00E521B7"/>
    <w:rsid w:val="00E53E85"/>
    <w:rsid w:val="00E5517C"/>
    <w:rsid w:val="00E5552D"/>
    <w:rsid w:val="00E5657A"/>
    <w:rsid w:val="00E66D44"/>
    <w:rsid w:val="00E71725"/>
    <w:rsid w:val="00E7310D"/>
    <w:rsid w:val="00E754C7"/>
    <w:rsid w:val="00E76105"/>
    <w:rsid w:val="00E763EE"/>
    <w:rsid w:val="00E827BB"/>
    <w:rsid w:val="00E83111"/>
    <w:rsid w:val="00E84D99"/>
    <w:rsid w:val="00E84FB8"/>
    <w:rsid w:val="00E85B4C"/>
    <w:rsid w:val="00E90C3F"/>
    <w:rsid w:val="00E9112A"/>
    <w:rsid w:val="00E954DA"/>
    <w:rsid w:val="00E971F2"/>
    <w:rsid w:val="00EA26FD"/>
    <w:rsid w:val="00EA6AC3"/>
    <w:rsid w:val="00EB78F6"/>
    <w:rsid w:val="00EB7940"/>
    <w:rsid w:val="00ED7B50"/>
    <w:rsid w:val="00EE038F"/>
    <w:rsid w:val="00EE218D"/>
    <w:rsid w:val="00EE29FF"/>
    <w:rsid w:val="00EE4AF0"/>
    <w:rsid w:val="00EE7372"/>
    <w:rsid w:val="00EE7930"/>
    <w:rsid w:val="00EF18A9"/>
    <w:rsid w:val="00EF22CB"/>
    <w:rsid w:val="00EF29C3"/>
    <w:rsid w:val="00EF2CA8"/>
    <w:rsid w:val="00F026A1"/>
    <w:rsid w:val="00F04FDB"/>
    <w:rsid w:val="00F13A07"/>
    <w:rsid w:val="00F16F39"/>
    <w:rsid w:val="00F1745E"/>
    <w:rsid w:val="00F17E6C"/>
    <w:rsid w:val="00F21E4A"/>
    <w:rsid w:val="00F22208"/>
    <w:rsid w:val="00F257E7"/>
    <w:rsid w:val="00F33A97"/>
    <w:rsid w:val="00F348E8"/>
    <w:rsid w:val="00F410A0"/>
    <w:rsid w:val="00F43F65"/>
    <w:rsid w:val="00F53D2B"/>
    <w:rsid w:val="00F5643E"/>
    <w:rsid w:val="00F57DF7"/>
    <w:rsid w:val="00F65E70"/>
    <w:rsid w:val="00F80E97"/>
    <w:rsid w:val="00F87B18"/>
    <w:rsid w:val="00F96F88"/>
    <w:rsid w:val="00FA0388"/>
    <w:rsid w:val="00FA2F14"/>
    <w:rsid w:val="00FA4657"/>
    <w:rsid w:val="00FA4E11"/>
    <w:rsid w:val="00FA73F4"/>
    <w:rsid w:val="00FB6CB2"/>
    <w:rsid w:val="00FB720E"/>
    <w:rsid w:val="00FB7A86"/>
    <w:rsid w:val="00FB7EF4"/>
    <w:rsid w:val="00FC2DAE"/>
    <w:rsid w:val="00FC7439"/>
    <w:rsid w:val="00FC787B"/>
    <w:rsid w:val="00FD42B8"/>
    <w:rsid w:val="00FD47BB"/>
    <w:rsid w:val="00FD482B"/>
    <w:rsid w:val="00FD4F44"/>
    <w:rsid w:val="00FD6777"/>
    <w:rsid w:val="00FF560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84DC6"/>
  <w15:docId w15:val="{CFC404F7-CB85-4153-B1DB-97A4ED237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4AF"/>
    <w:rPr>
      <w:rFonts w:ascii="Futura Cyrillic Medium" w:hAnsi="Futura Cyrillic Medium"/>
      <w:color w:val="707070"/>
      <w:spacing w:val="20"/>
      <w:sz w:val="24"/>
      <w:szCs w:val="20"/>
    </w:rPr>
  </w:style>
  <w:style w:type="paragraph" w:styleId="Heading1">
    <w:name w:val="heading 1"/>
    <w:next w:val="Normal"/>
    <w:link w:val="Heading1Char"/>
    <w:uiPriority w:val="9"/>
    <w:qFormat/>
    <w:rsid w:val="00967296"/>
    <w:pPr>
      <w:pageBreakBefore/>
      <w:numPr>
        <w:numId w:val="1"/>
      </w:numPr>
      <w:spacing w:before="1440" w:after="2800" w:line="580" w:lineRule="exact"/>
      <w:ind w:left="0" w:firstLine="0"/>
      <w:outlineLvl w:val="0"/>
    </w:pPr>
    <w:rPr>
      <w:rFonts w:ascii="Futura PT Bold" w:hAnsi="Futura PT Bold" w:cs="Calibri Light"/>
      <w:caps/>
      <w:spacing w:val="15"/>
      <w:sz w:val="56"/>
      <w:szCs w:val="48"/>
    </w:rPr>
  </w:style>
  <w:style w:type="paragraph" w:styleId="Heading2">
    <w:name w:val="heading 2"/>
    <w:next w:val="Normal"/>
    <w:link w:val="Heading2Char"/>
    <w:uiPriority w:val="9"/>
    <w:unhideWhenUsed/>
    <w:qFormat/>
    <w:rsid w:val="008F59DA"/>
    <w:pPr>
      <w:keepNext/>
      <w:numPr>
        <w:ilvl w:val="1"/>
        <w:numId w:val="1"/>
      </w:numPr>
      <w:spacing w:before="400" w:after="120" w:line="240" w:lineRule="auto"/>
      <w:ind w:left="794" w:hanging="794"/>
      <w:outlineLvl w:val="1"/>
    </w:pPr>
    <w:rPr>
      <w:rFonts w:ascii="Futura Cyrillic Demi" w:hAnsi="Futura Cyrillic Demi"/>
      <w:caps/>
      <w:spacing w:val="15"/>
      <w:sz w:val="32"/>
    </w:rPr>
  </w:style>
  <w:style w:type="paragraph" w:styleId="Heading3">
    <w:name w:val="heading 3"/>
    <w:next w:val="Normal"/>
    <w:link w:val="Heading3Char"/>
    <w:uiPriority w:val="9"/>
    <w:unhideWhenUsed/>
    <w:qFormat/>
    <w:rsid w:val="00D41906"/>
    <w:pPr>
      <w:keepNext/>
      <w:numPr>
        <w:ilvl w:val="2"/>
        <w:numId w:val="1"/>
      </w:numPr>
      <w:spacing w:before="240" w:after="60" w:line="240" w:lineRule="auto"/>
      <w:ind w:left="1134" w:hanging="1134"/>
      <w:outlineLvl w:val="2"/>
    </w:pPr>
    <w:rPr>
      <w:rFonts w:ascii="Futura Cyrillic Demi" w:hAnsi="Futura Cyrillic Demi"/>
      <w:caps/>
      <w:spacing w:val="15"/>
      <w:sz w:val="28"/>
    </w:rPr>
  </w:style>
  <w:style w:type="paragraph" w:styleId="Heading4">
    <w:name w:val="heading 4"/>
    <w:next w:val="Normal"/>
    <w:link w:val="Heading4Char"/>
    <w:uiPriority w:val="9"/>
    <w:unhideWhenUsed/>
    <w:qFormat/>
    <w:rsid w:val="008F59DA"/>
    <w:pPr>
      <w:keepNext/>
      <w:tabs>
        <w:tab w:val="left" w:pos="1701"/>
      </w:tabs>
      <w:spacing w:before="240" w:after="0"/>
      <w:outlineLvl w:val="3"/>
    </w:pPr>
    <w:rPr>
      <w:rFonts w:ascii="Futura Cyrillic Demi" w:hAnsi="Futura Cyrillic Demi"/>
      <w:caps/>
      <w:color w:val="707070"/>
      <w:spacing w:val="10"/>
      <w:sz w:val="26"/>
    </w:rPr>
  </w:style>
  <w:style w:type="paragraph" w:styleId="Heading5">
    <w:name w:val="heading 5"/>
    <w:next w:val="Normal"/>
    <w:link w:val="Heading5Char"/>
    <w:uiPriority w:val="9"/>
    <w:unhideWhenUsed/>
    <w:qFormat/>
    <w:rsid w:val="008F59DA"/>
    <w:pPr>
      <w:keepNext/>
      <w:numPr>
        <w:ilvl w:val="4"/>
        <w:numId w:val="1"/>
      </w:numPr>
      <w:spacing w:before="240" w:after="0"/>
      <w:ind w:left="2234" w:hanging="2234"/>
      <w:outlineLvl w:val="4"/>
    </w:pPr>
    <w:rPr>
      <w:rFonts w:ascii="Futura Cyrillic Demi" w:hAnsi="Futura Cyrillic Demi"/>
      <w:caps/>
      <w:spacing w:val="10"/>
    </w:rPr>
  </w:style>
  <w:style w:type="paragraph" w:styleId="Heading6">
    <w:name w:val="heading 6"/>
    <w:next w:val="Normal"/>
    <w:link w:val="Heading6Char"/>
    <w:uiPriority w:val="9"/>
    <w:unhideWhenUsed/>
    <w:qFormat/>
    <w:rsid w:val="00305E2E"/>
    <w:pPr>
      <w:keepNext/>
      <w:numPr>
        <w:ilvl w:val="5"/>
        <w:numId w:val="1"/>
      </w:numPr>
      <w:spacing w:before="300" w:after="0"/>
      <w:ind w:hanging="2736"/>
      <w:outlineLvl w:val="5"/>
    </w:pPr>
    <w:rPr>
      <w:rFonts w:ascii="Futura Cyrillic Medium" w:hAnsi="Futura Cyrillic Medium"/>
      <w:spacing w:val="10"/>
      <w:szCs w:val="20"/>
      <w:u w:val="single"/>
    </w:rPr>
  </w:style>
  <w:style w:type="paragraph" w:styleId="Heading7">
    <w:name w:val="heading 7"/>
    <w:basedOn w:val="Normal"/>
    <w:next w:val="Normal"/>
    <w:link w:val="Heading7Char"/>
    <w:uiPriority w:val="9"/>
    <w:semiHidden/>
    <w:unhideWhenUsed/>
    <w:qFormat/>
    <w:rsid w:val="00097592"/>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09759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9759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296"/>
    <w:rPr>
      <w:rFonts w:ascii="Futura PT Bold" w:hAnsi="Futura PT Bold" w:cs="Calibri Light"/>
      <w:caps/>
      <w:spacing w:val="15"/>
      <w:sz w:val="56"/>
      <w:szCs w:val="48"/>
    </w:rPr>
  </w:style>
  <w:style w:type="paragraph" w:styleId="Header">
    <w:name w:val="header"/>
    <w:basedOn w:val="Normal"/>
    <w:link w:val="HeaderChar"/>
    <w:uiPriority w:val="99"/>
    <w:unhideWhenUsed/>
    <w:rsid w:val="0001205D"/>
    <w:pPr>
      <w:tabs>
        <w:tab w:val="center" w:pos="4536"/>
        <w:tab w:val="right" w:pos="9072"/>
      </w:tabs>
      <w:spacing w:before="500" w:after="0" w:line="240" w:lineRule="auto"/>
      <w:jc w:val="both"/>
    </w:pPr>
    <w:rPr>
      <w:sz w:val="16"/>
    </w:rPr>
  </w:style>
  <w:style w:type="character" w:customStyle="1" w:styleId="HeaderChar">
    <w:name w:val="Header Char"/>
    <w:basedOn w:val="DefaultParagraphFont"/>
    <w:link w:val="Header"/>
    <w:uiPriority w:val="99"/>
    <w:rsid w:val="0001205D"/>
    <w:rPr>
      <w:sz w:val="16"/>
      <w:szCs w:val="20"/>
    </w:rPr>
  </w:style>
  <w:style w:type="paragraph" w:styleId="Footer">
    <w:name w:val="footer"/>
    <w:basedOn w:val="Normal"/>
    <w:link w:val="FooterChar"/>
    <w:uiPriority w:val="99"/>
    <w:unhideWhenUsed/>
    <w:rsid w:val="00F80E97"/>
    <w:pPr>
      <w:tabs>
        <w:tab w:val="center" w:pos="4536"/>
        <w:tab w:val="right" w:pos="9072"/>
      </w:tabs>
      <w:spacing w:after="0" w:line="240" w:lineRule="auto"/>
      <w:jc w:val="right"/>
    </w:pPr>
  </w:style>
  <w:style w:type="character" w:customStyle="1" w:styleId="FooterChar">
    <w:name w:val="Footer Char"/>
    <w:basedOn w:val="DefaultParagraphFont"/>
    <w:link w:val="Footer"/>
    <w:uiPriority w:val="99"/>
    <w:rsid w:val="00F80E97"/>
    <w:rPr>
      <w:sz w:val="24"/>
      <w:szCs w:val="20"/>
    </w:rPr>
  </w:style>
  <w:style w:type="paragraph" w:styleId="BalloonText">
    <w:name w:val="Balloon Text"/>
    <w:basedOn w:val="Normal"/>
    <w:link w:val="BalloonTextChar"/>
    <w:uiPriority w:val="99"/>
    <w:semiHidden/>
    <w:unhideWhenUsed/>
    <w:rsid w:val="00A86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808"/>
    <w:rPr>
      <w:rFonts w:ascii="Tahoma" w:hAnsi="Tahoma" w:cs="Tahoma"/>
      <w:sz w:val="16"/>
      <w:szCs w:val="16"/>
    </w:rPr>
  </w:style>
  <w:style w:type="paragraph" w:styleId="NoSpacing">
    <w:name w:val="No Spacing"/>
    <w:basedOn w:val="Normal"/>
    <w:link w:val="NoSpacingChar"/>
    <w:uiPriority w:val="1"/>
    <w:qFormat/>
    <w:rsid w:val="00097592"/>
    <w:pPr>
      <w:spacing w:before="0" w:after="0" w:line="240" w:lineRule="auto"/>
    </w:pPr>
  </w:style>
  <w:style w:type="character" w:customStyle="1" w:styleId="NoSpacingChar">
    <w:name w:val="No Spacing Char"/>
    <w:basedOn w:val="DefaultParagraphFont"/>
    <w:link w:val="NoSpacing"/>
    <w:uiPriority w:val="1"/>
    <w:rsid w:val="00097592"/>
    <w:rPr>
      <w:sz w:val="20"/>
      <w:szCs w:val="20"/>
    </w:rPr>
  </w:style>
  <w:style w:type="character" w:customStyle="1" w:styleId="Heading2Char">
    <w:name w:val="Heading 2 Char"/>
    <w:basedOn w:val="DefaultParagraphFont"/>
    <w:link w:val="Heading2"/>
    <w:uiPriority w:val="9"/>
    <w:rsid w:val="008F59DA"/>
    <w:rPr>
      <w:rFonts w:ascii="Futura Cyrillic Demi" w:hAnsi="Futura Cyrillic Demi"/>
      <w:caps/>
      <w:spacing w:val="15"/>
      <w:sz w:val="32"/>
    </w:rPr>
  </w:style>
  <w:style w:type="character" w:customStyle="1" w:styleId="Heading3Char">
    <w:name w:val="Heading 3 Char"/>
    <w:basedOn w:val="DefaultParagraphFont"/>
    <w:link w:val="Heading3"/>
    <w:uiPriority w:val="9"/>
    <w:rsid w:val="00D41906"/>
    <w:rPr>
      <w:rFonts w:ascii="Futura Cyrillic Demi" w:hAnsi="Futura Cyrillic Demi"/>
      <w:caps/>
      <w:spacing w:val="15"/>
      <w:sz w:val="28"/>
    </w:rPr>
  </w:style>
  <w:style w:type="character" w:customStyle="1" w:styleId="Heading4Char">
    <w:name w:val="Heading 4 Char"/>
    <w:basedOn w:val="DefaultParagraphFont"/>
    <w:link w:val="Heading4"/>
    <w:uiPriority w:val="9"/>
    <w:rsid w:val="008F59DA"/>
    <w:rPr>
      <w:rFonts w:ascii="Futura Cyrillic Demi" w:hAnsi="Futura Cyrillic Demi"/>
      <w:caps/>
      <w:color w:val="707070"/>
      <w:spacing w:val="10"/>
      <w:sz w:val="26"/>
    </w:rPr>
  </w:style>
  <w:style w:type="character" w:customStyle="1" w:styleId="Heading5Char">
    <w:name w:val="Heading 5 Char"/>
    <w:basedOn w:val="DefaultParagraphFont"/>
    <w:link w:val="Heading5"/>
    <w:uiPriority w:val="9"/>
    <w:rsid w:val="008F59DA"/>
    <w:rPr>
      <w:rFonts w:ascii="Futura Cyrillic Demi" w:hAnsi="Futura Cyrillic Demi"/>
      <w:caps/>
      <w:spacing w:val="10"/>
    </w:rPr>
  </w:style>
  <w:style w:type="character" w:customStyle="1" w:styleId="Heading6Char">
    <w:name w:val="Heading 6 Char"/>
    <w:basedOn w:val="DefaultParagraphFont"/>
    <w:link w:val="Heading6"/>
    <w:uiPriority w:val="9"/>
    <w:rsid w:val="00305E2E"/>
    <w:rPr>
      <w:rFonts w:ascii="Futura Cyrillic Medium" w:hAnsi="Futura Cyrillic Medium"/>
      <w:spacing w:val="10"/>
      <w:szCs w:val="20"/>
      <w:u w:val="single"/>
    </w:rPr>
  </w:style>
  <w:style w:type="paragraph" w:styleId="Subtitle">
    <w:name w:val="Subtitle"/>
    <w:basedOn w:val="Normal"/>
    <w:next w:val="Normal"/>
    <w:link w:val="SubtitleChar"/>
    <w:uiPriority w:val="11"/>
    <w:qFormat/>
    <w:rsid w:val="00663B8F"/>
    <w:pPr>
      <w:spacing w:after="1000" w:line="240" w:lineRule="auto"/>
    </w:pPr>
    <w:rPr>
      <w:caps/>
      <w:spacing w:val="10"/>
      <w:szCs w:val="24"/>
    </w:rPr>
  </w:style>
  <w:style w:type="character" w:customStyle="1" w:styleId="SubtitleChar">
    <w:name w:val="Subtitle Char"/>
    <w:basedOn w:val="DefaultParagraphFont"/>
    <w:link w:val="Subtitle"/>
    <w:uiPriority w:val="11"/>
    <w:rsid w:val="00663B8F"/>
    <w:rPr>
      <w:rFonts w:ascii="Trebuchet MS" w:hAnsi="Trebuchet MS"/>
      <w:caps/>
      <w:spacing w:val="10"/>
      <w:sz w:val="24"/>
      <w:szCs w:val="24"/>
    </w:rPr>
  </w:style>
  <w:style w:type="paragraph" w:styleId="Title">
    <w:name w:val="Title"/>
    <w:basedOn w:val="Normal"/>
    <w:next w:val="Normal"/>
    <w:link w:val="TitleChar"/>
    <w:uiPriority w:val="10"/>
    <w:qFormat/>
    <w:rsid w:val="0009759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97592"/>
    <w:rPr>
      <w:caps/>
      <w:color w:val="4F81BD" w:themeColor="accent1"/>
      <w:spacing w:val="10"/>
      <w:kern w:val="28"/>
      <w:sz w:val="52"/>
      <w:szCs w:val="52"/>
    </w:rPr>
  </w:style>
  <w:style w:type="character" w:customStyle="1" w:styleId="Heading7Char">
    <w:name w:val="Heading 7 Char"/>
    <w:basedOn w:val="DefaultParagraphFont"/>
    <w:link w:val="Heading7"/>
    <w:uiPriority w:val="9"/>
    <w:semiHidden/>
    <w:rsid w:val="00097592"/>
    <w:rPr>
      <w:caps/>
      <w:color w:val="365F91" w:themeColor="accent1" w:themeShade="BF"/>
      <w:spacing w:val="10"/>
    </w:rPr>
  </w:style>
  <w:style w:type="character" w:customStyle="1" w:styleId="Heading8Char">
    <w:name w:val="Heading 8 Char"/>
    <w:basedOn w:val="DefaultParagraphFont"/>
    <w:link w:val="Heading8"/>
    <w:uiPriority w:val="9"/>
    <w:semiHidden/>
    <w:rsid w:val="00097592"/>
    <w:rPr>
      <w:caps/>
      <w:spacing w:val="10"/>
      <w:sz w:val="18"/>
      <w:szCs w:val="18"/>
    </w:rPr>
  </w:style>
  <w:style w:type="character" w:customStyle="1" w:styleId="Heading9Char">
    <w:name w:val="Heading 9 Char"/>
    <w:basedOn w:val="DefaultParagraphFont"/>
    <w:link w:val="Heading9"/>
    <w:uiPriority w:val="9"/>
    <w:semiHidden/>
    <w:rsid w:val="00097592"/>
    <w:rPr>
      <w:i/>
      <w:caps/>
      <w:spacing w:val="10"/>
      <w:sz w:val="18"/>
      <w:szCs w:val="18"/>
    </w:rPr>
  </w:style>
  <w:style w:type="paragraph" w:styleId="Caption">
    <w:name w:val="caption"/>
    <w:basedOn w:val="Normal"/>
    <w:next w:val="Normal"/>
    <w:uiPriority w:val="35"/>
    <w:unhideWhenUsed/>
    <w:qFormat/>
    <w:rsid w:val="00097592"/>
    <w:rPr>
      <w:b/>
      <w:bCs/>
      <w:color w:val="365F91" w:themeColor="accent1" w:themeShade="BF"/>
      <w:sz w:val="16"/>
      <w:szCs w:val="16"/>
    </w:rPr>
  </w:style>
  <w:style w:type="character" w:styleId="Strong">
    <w:name w:val="Strong"/>
    <w:uiPriority w:val="22"/>
    <w:qFormat/>
    <w:rsid w:val="00097592"/>
    <w:rPr>
      <w:b/>
      <w:bCs/>
    </w:rPr>
  </w:style>
  <w:style w:type="character" w:styleId="Emphasis">
    <w:name w:val="Emphasis"/>
    <w:uiPriority w:val="20"/>
    <w:qFormat/>
    <w:rsid w:val="00097592"/>
    <w:rPr>
      <w:caps/>
      <w:color w:val="243F60" w:themeColor="accent1" w:themeShade="7F"/>
      <w:spacing w:val="5"/>
    </w:rPr>
  </w:style>
  <w:style w:type="paragraph" w:styleId="ListParagraph">
    <w:name w:val="List Paragraph"/>
    <w:basedOn w:val="Normal"/>
    <w:uiPriority w:val="34"/>
    <w:qFormat/>
    <w:rsid w:val="00097592"/>
    <w:pPr>
      <w:ind w:left="720"/>
      <w:contextualSpacing/>
    </w:pPr>
  </w:style>
  <w:style w:type="paragraph" w:styleId="Quote">
    <w:name w:val="Quote"/>
    <w:basedOn w:val="Normal"/>
    <w:next w:val="Normal"/>
    <w:link w:val="QuoteChar"/>
    <w:uiPriority w:val="29"/>
    <w:qFormat/>
    <w:rsid w:val="00097592"/>
    <w:rPr>
      <w:i/>
      <w:iCs/>
    </w:rPr>
  </w:style>
  <w:style w:type="character" w:customStyle="1" w:styleId="QuoteChar">
    <w:name w:val="Quote Char"/>
    <w:basedOn w:val="DefaultParagraphFont"/>
    <w:link w:val="Quote"/>
    <w:uiPriority w:val="29"/>
    <w:rsid w:val="00097592"/>
    <w:rPr>
      <w:i/>
      <w:iCs/>
      <w:sz w:val="20"/>
      <w:szCs w:val="20"/>
    </w:rPr>
  </w:style>
  <w:style w:type="paragraph" w:styleId="IntenseQuote">
    <w:name w:val="Intense Quote"/>
    <w:basedOn w:val="Normal"/>
    <w:next w:val="Normal"/>
    <w:link w:val="IntenseQuoteChar"/>
    <w:uiPriority w:val="30"/>
    <w:qFormat/>
    <w:rsid w:val="0009759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97592"/>
    <w:rPr>
      <w:i/>
      <w:iCs/>
      <w:color w:val="4F81BD" w:themeColor="accent1"/>
      <w:sz w:val="20"/>
      <w:szCs w:val="20"/>
    </w:rPr>
  </w:style>
  <w:style w:type="character" w:styleId="SubtleEmphasis">
    <w:name w:val="Subtle Emphasis"/>
    <w:uiPriority w:val="19"/>
    <w:qFormat/>
    <w:rsid w:val="00097592"/>
    <w:rPr>
      <w:i/>
      <w:iCs/>
      <w:color w:val="243F60" w:themeColor="accent1" w:themeShade="7F"/>
    </w:rPr>
  </w:style>
  <w:style w:type="character" w:styleId="IntenseEmphasis">
    <w:name w:val="Intense Emphasis"/>
    <w:uiPriority w:val="21"/>
    <w:qFormat/>
    <w:rsid w:val="00097592"/>
    <w:rPr>
      <w:b/>
      <w:bCs/>
      <w:caps/>
      <w:color w:val="243F60" w:themeColor="accent1" w:themeShade="7F"/>
      <w:spacing w:val="10"/>
    </w:rPr>
  </w:style>
  <w:style w:type="character" w:styleId="SubtleReference">
    <w:name w:val="Subtle Reference"/>
    <w:uiPriority w:val="31"/>
    <w:qFormat/>
    <w:rsid w:val="00097592"/>
    <w:rPr>
      <w:b/>
      <w:bCs/>
      <w:color w:val="4F81BD" w:themeColor="accent1"/>
    </w:rPr>
  </w:style>
  <w:style w:type="character" w:styleId="IntenseReference">
    <w:name w:val="Intense Reference"/>
    <w:uiPriority w:val="32"/>
    <w:qFormat/>
    <w:rsid w:val="00097592"/>
    <w:rPr>
      <w:b/>
      <w:bCs/>
      <w:i/>
      <w:iCs/>
      <w:caps/>
      <w:color w:val="4F81BD" w:themeColor="accent1"/>
    </w:rPr>
  </w:style>
  <w:style w:type="character" w:styleId="BookTitle">
    <w:name w:val="Book Title"/>
    <w:uiPriority w:val="33"/>
    <w:qFormat/>
    <w:rsid w:val="00097592"/>
    <w:rPr>
      <w:b/>
      <w:bCs/>
      <w:i/>
      <w:iCs/>
      <w:spacing w:val="9"/>
    </w:rPr>
  </w:style>
  <w:style w:type="paragraph" w:styleId="TOCHeading">
    <w:name w:val="TOC Heading"/>
    <w:basedOn w:val="Heading1"/>
    <w:next w:val="Normal"/>
    <w:uiPriority w:val="39"/>
    <w:unhideWhenUsed/>
    <w:qFormat/>
    <w:rsid w:val="00097592"/>
    <w:pPr>
      <w:outlineLvl w:val="9"/>
    </w:pPr>
  </w:style>
  <w:style w:type="paragraph" w:styleId="TOC1">
    <w:name w:val="toc 1"/>
    <w:basedOn w:val="Normal"/>
    <w:next w:val="Normal"/>
    <w:autoRedefine/>
    <w:uiPriority w:val="39"/>
    <w:unhideWhenUsed/>
    <w:rsid w:val="00E51C7C"/>
    <w:pPr>
      <w:tabs>
        <w:tab w:val="left" w:pos="567"/>
        <w:tab w:val="left" w:pos="1701"/>
        <w:tab w:val="right" w:leader="dot" w:pos="9582"/>
      </w:tabs>
      <w:spacing w:before="20" w:after="0"/>
    </w:pPr>
    <w:rPr>
      <w:rFonts w:ascii="Futura Cyrillic Demi" w:hAnsi="Futura Cyrillic Demi"/>
      <w:caps/>
      <w:noProof/>
      <w:color w:val="FCB424"/>
      <w:szCs w:val="22"/>
      <w:lang w:bidi="ar-SA"/>
    </w:rPr>
  </w:style>
  <w:style w:type="paragraph" w:styleId="TOC2">
    <w:name w:val="toc 2"/>
    <w:next w:val="Normal"/>
    <w:autoRedefine/>
    <w:uiPriority w:val="39"/>
    <w:unhideWhenUsed/>
    <w:rsid w:val="005D3D25"/>
    <w:pPr>
      <w:tabs>
        <w:tab w:val="left" w:pos="709"/>
        <w:tab w:val="right" w:leader="dot" w:pos="9582"/>
      </w:tabs>
      <w:spacing w:before="0" w:after="0"/>
    </w:pPr>
    <w:rPr>
      <w:rFonts w:ascii="Futura Cyrillic Demi" w:hAnsi="Futura Cyrillic Demi"/>
      <w:noProof/>
      <w:color w:val="343434"/>
    </w:rPr>
  </w:style>
  <w:style w:type="paragraph" w:styleId="TOC3">
    <w:name w:val="toc 3"/>
    <w:next w:val="Normal"/>
    <w:autoRedefine/>
    <w:uiPriority w:val="39"/>
    <w:unhideWhenUsed/>
    <w:rsid w:val="005D3D25"/>
    <w:pPr>
      <w:tabs>
        <w:tab w:val="left" w:pos="993"/>
        <w:tab w:val="right" w:leader="dot" w:pos="9582"/>
      </w:tabs>
      <w:spacing w:before="0" w:after="0"/>
      <w:ind w:left="420" w:hanging="420"/>
    </w:pPr>
    <w:rPr>
      <w:rFonts w:ascii="Futura Cyrillic Medium" w:hAnsi="Futura Cyrillic Medium"/>
      <w:noProof/>
      <w:color w:val="343434"/>
      <w:lang w:bidi="ar-SA"/>
    </w:rPr>
  </w:style>
  <w:style w:type="character" w:styleId="Hyperlink">
    <w:name w:val="Hyperlink"/>
    <w:basedOn w:val="DefaultParagraphFont"/>
    <w:uiPriority w:val="99"/>
    <w:unhideWhenUsed/>
    <w:rsid w:val="00097592"/>
    <w:rPr>
      <w:color w:val="0000FF" w:themeColor="hyperlink"/>
      <w:u w:val="single"/>
    </w:rPr>
  </w:style>
  <w:style w:type="paragraph" w:styleId="TOC4">
    <w:name w:val="toc 4"/>
    <w:next w:val="Normal"/>
    <w:autoRedefine/>
    <w:uiPriority w:val="39"/>
    <w:unhideWhenUsed/>
    <w:rsid w:val="00CF10EA"/>
    <w:pPr>
      <w:spacing w:after="100"/>
      <w:ind w:left="600"/>
    </w:pPr>
    <w:rPr>
      <w:rFonts w:ascii="Futura Cyrillic Medium" w:hAnsi="Futura Cyrillic Medium"/>
      <w:szCs w:val="20"/>
    </w:rPr>
  </w:style>
  <w:style w:type="paragraph" w:styleId="TOC5">
    <w:name w:val="toc 5"/>
    <w:next w:val="Normal"/>
    <w:autoRedefine/>
    <w:uiPriority w:val="39"/>
    <w:unhideWhenUsed/>
    <w:rsid w:val="00CF10EA"/>
    <w:pPr>
      <w:tabs>
        <w:tab w:val="left" w:pos="1779"/>
        <w:tab w:val="right" w:leader="dot" w:pos="9628"/>
      </w:tabs>
      <w:spacing w:after="100"/>
      <w:ind w:left="851" w:hanging="233"/>
    </w:pPr>
    <w:rPr>
      <w:rFonts w:ascii="Futura Cyrillic Medium" w:hAnsi="Futura Cyrillic Medium"/>
      <w:szCs w:val="20"/>
    </w:rPr>
  </w:style>
  <w:style w:type="paragraph" w:styleId="TOC6">
    <w:name w:val="toc 6"/>
    <w:basedOn w:val="Normal"/>
    <w:next w:val="Normal"/>
    <w:autoRedefine/>
    <w:uiPriority w:val="39"/>
    <w:unhideWhenUsed/>
    <w:rsid w:val="00097592"/>
    <w:pPr>
      <w:spacing w:after="100"/>
      <w:ind w:left="1000"/>
    </w:pPr>
  </w:style>
  <w:style w:type="paragraph" w:styleId="Index1">
    <w:name w:val="index 1"/>
    <w:basedOn w:val="Normal"/>
    <w:next w:val="Normal"/>
    <w:autoRedefine/>
    <w:uiPriority w:val="99"/>
    <w:unhideWhenUsed/>
    <w:rsid w:val="00B350A4"/>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B350A4"/>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B350A4"/>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B350A4"/>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B350A4"/>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B350A4"/>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B350A4"/>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B350A4"/>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B350A4"/>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8E7D46"/>
    <w:pPr>
      <w:spacing w:before="360" w:after="240"/>
    </w:pPr>
    <w:rPr>
      <w:rFonts w:cstheme="minorHAnsi"/>
      <w:b/>
      <w:bCs/>
      <w:iCs/>
      <w:color w:val="FCB424"/>
      <w:szCs w:val="26"/>
    </w:rPr>
  </w:style>
  <w:style w:type="character" w:styleId="PlaceholderText">
    <w:name w:val="Placeholder Text"/>
    <w:basedOn w:val="DefaultParagraphFont"/>
    <w:uiPriority w:val="99"/>
    <w:semiHidden/>
    <w:rsid w:val="00705FF0"/>
    <w:rPr>
      <w:color w:val="808080"/>
    </w:rPr>
  </w:style>
  <w:style w:type="paragraph" w:customStyle="1" w:styleId="CopyrightTitle">
    <w:name w:val="CopyrightTitle"/>
    <w:qFormat/>
    <w:rsid w:val="008E6DBD"/>
    <w:pPr>
      <w:shd w:val="clear" w:color="auto" w:fill="3494BA"/>
    </w:pPr>
    <w:rPr>
      <w:rFonts w:ascii="Calibri" w:hAnsi="Calibri" w:cs="Calibri"/>
      <w:bCs/>
      <w:caps/>
      <w:color w:val="FFFFFF" w:themeColor="background1"/>
      <w:spacing w:val="15"/>
      <w:sz w:val="24"/>
    </w:rPr>
  </w:style>
  <w:style w:type="paragraph" w:customStyle="1" w:styleId="ContentsTitle">
    <w:name w:val="ContentsTitle"/>
    <w:basedOn w:val="CopyrightTitle"/>
    <w:qFormat/>
    <w:rsid w:val="00A92F50"/>
    <w:pPr>
      <w:shd w:val="clear" w:color="auto" w:fill="auto"/>
    </w:pPr>
    <w:rPr>
      <w:rFonts w:ascii="Futura Cyrillic Demi" w:hAnsi="Futura Cyrillic Demi"/>
      <w:bCs w:val="0"/>
      <w:color w:val="auto"/>
      <w:sz w:val="32"/>
      <w:szCs w:val="28"/>
    </w:rPr>
  </w:style>
  <w:style w:type="paragraph" w:customStyle="1" w:styleId="Pageheader">
    <w:name w:val="Pageheader"/>
    <w:qFormat/>
    <w:rsid w:val="00D63C32"/>
    <w:pPr>
      <w:spacing w:before="500"/>
      <w:ind w:left="-1134"/>
      <w:jc w:val="both"/>
    </w:pPr>
    <w:rPr>
      <w:sz w:val="16"/>
      <w:szCs w:val="20"/>
    </w:rPr>
  </w:style>
  <w:style w:type="paragraph" w:customStyle="1" w:styleId="Preface">
    <w:name w:val="Preface"/>
    <w:basedOn w:val="ContentsTitle"/>
    <w:qFormat/>
    <w:rsid w:val="00C23C33"/>
    <w:pPr>
      <w:pageBreakBefore/>
    </w:pPr>
    <w:rPr>
      <w:sz w:val="48"/>
    </w:rPr>
  </w:style>
  <w:style w:type="paragraph" w:customStyle="1" w:styleId="PageBreak">
    <w:name w:val="PageBreak"/>
    <w:qFormat/>
    <w:rsid w:val="00820E68"/>
    <w:pPr>
      <w:pageBreakBefore/>
      <w:widowControl w:val="0"/>
    </w:pPr>
    <w:rPr>
      <w:sz w:val="2"/>
      <w:szCs w:val="20"/>
    </w:rPr>
  </w:style>
  <w:style w:type="character" w:customStyle="1" w:styleId="HMSubTitle">
    <w:name w:val="H&amp;M SubTitle"/>
    <w:basedOn w:val="DefaultParagraphFont"/>
    <w:link w:val="HMSubTitle1"/>
    <w:uiPriority w:val="9"/>
    <w:qFormat/>
    <w:rsid w:val="00595973"/>
    <w:rPr>
      <w:rFonts w:ascii="Futura Cyrillic Demi" w:hAnsi="Futura Cyrillic Demi"/>
      <w:color w:val="000000"/>
      <w:spacing w:val="18"/>
      <w:sz w:val="24"/>
    </w:rPr>
  </w:style>
  <w:style w:type="paragraph" w:customStyle="1" w:styleId="HMSubTitle1">
    <w:name w:val="H&amp;M SubTitle1"/>
    <w:basedOn w:val="Normal"/>
    <w:link w:val="HMSubTitle"/>
    <w:uiPriority w:val="9"/>
    <w:qFormat/>
    <w:rsid w:val="00595973"/>
    <w:pPr>
      <w:spacing w:before="180" w:after="60" w:line="240" w:lineRule="auto"/>
    </w:pPr>
    <w:rPr>
      <w:rFonts w:ascii="Futura Cyrillic Demi" w:hAnsi="Futura Cyrillic Demi"/>
      <w:color w:val="000000"/>
      <w:spacing w:val="18"/>
      <w:szCs w:val="22"/>
    </w:rPr>
  </w:style>
  <w:style w:type="character" w:styleId="UnresolvedMention">
    <w:name w:val="Unresolved Mention"/>
    <w:basedOn w:val="DefaultParagraphFont"/>
    <w:uiPriority w:val="99"/>
    <w:semiHidden/>
    <w:unhideWhenUsed/>
    <w:rsid w:val="00AD0D8C"/>
    <w:rPr>
      <w:color w:val="605E5C"/>
      <w:shd w:val="clear" w:color="auto" w:fill="E1DFDD"/>
    </w:rPr>
  </w:style>
  <w:style w:type="paragraph" w:styleId="FootnoteText">
    <w:name w:val="footnote text"/>
    <w:basedOn w:val="Normal"/>
    <w:link w:val="FootnoteTextChar"/>
    <w:uiPriority w:val="99"/>
    <w:semiHidden/>
    <w:unhideWhenUsed/>
    <w:rsid w:val="00123F0A"/>
    <w:pPr>
      <w:spacing w:before="0" w:after="0" w:line="240" w:lineRule="auto"/>
    </w:pPr>
    <w:rPr>
      <w:sz w:val="20"/>
    </w:rPr>
  </w:style>
  <w:style w:type="character" w:customStyle="1" w:styleId="FootnoteTextChar">
    <w:name w:val="Footnote Text Char"/>
    <w:basedOn w:val="DefaultParagraphFont"/>
    <w:link w:val="FootnoteText"/>
    <w:uiPriority w:val="99"/>
    <w:semiHidden/>
    <w:rsid w:val="00123F0A"/>
    <w:rPr>
      <w:rFonts w:ascii="Futura PT Book" w:hAnsi="Futura PT Book"/>
      <w:color w:val="707070"/>
      <w:spacing w:val="20"/>
      <w:sz w:val="20"/>
      <w:szCs w:val="20"/>
    </w:rPr>
  </w:style>
  <w:style w:type="character" w:styleId="FootnoteReference">
    <w:name w:val="footnote reference"/>
    <w:basedOn w:val="DefaultParagraphFont"/>
    <w:uiPriority w:val="99"/>
    <w:semiHidden/>
    <w:unhideWhenUsed/>
    <w:rsid w:val="00123F0A"/>
    <w:rPr>
      <w:vertAlign w:val="superscript"/>
    </w:rPr>
  </w:style>
  <w:style w:type="character" w:customStyle="1" w:styleId="HMCodeExample">
    <w:name w:val="H&amp;M Code Example"/>
    <w:link w:val="HMCodeExample0"/>
    <w:uiPriority w:val="9"/>
    <w:qFormat/>
    <w:rsid w:val="003F6499"/>
    <w:rPr>
      <w:rFonts w:ascii="Consolas" w:hAnsi="Consolas"/>
      <w:sz w:val="24"/>
      <w:shd w:val="pct5" w:color="auto" w:fill="auto"/>
    </w:rPr>
  </w:style>
  <w:style w:type="paragraph" w:customStyle="1" w:styleId="HMCodeExample0">
    <w:name w:val="H&amp;M Code Example"/>
    <w:next w:val="HMNormal"/>
    <w:link w:val="HMCodeExample"/>
    <w:uiPriority w:val="9"/>
    <w:qFormat/>
    <w:rsid w:val="003F6499"/>
    <w:pPr>
      <w:keepLines/>
      <w:shd w:val="pct5" w:color="auto" w:fill="auto"/>
      <w:spacing w:before="240" w:after="0" w:line="240" w:lineRule="auto"/>
      <w:contextualSpacing/>
    </w:pPr>
    <w:rPr>
      <w:rFonts w:ascii="Consolas" w:hAnsi="Consolas"/>
      <w:sz w:val="24"/>
    </w:rPr>
  </w:style>
  <w:style w:type="character" w:customStyle="1" w:styleId="HMComment">
    <w:name w:val="H&amp;M Comment"/>
    <w:basedOn w:val="HMNormal0"/>
    <w:link w:val="HMComment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Comment0">
    <w:name w:val="H&amp;M Comment"/>
    <w:basedOn w:val="HMNormal"/>
    <w:next w:val="HMNormal"/>
    <w:link w:val="HMComment"/>
    <w:uiPriority w:val="9"/>
    <w:qFormat/>
  </w:style>
  <w:style w:type="character" w:customStyle="1" w:styleId="HMCourier10pt">
    <w:name w:val="H&amp;M Courier 10pt"/>
    <w:basedOn w:val="HMCodeExample"/>
    <w:link w:val="HMCourier10pt0"/>
    <w:uiPriority w:val="9"/>
    <w:qFormat/>
    <w:rPr>
      <w:rFonts w:ascii="Courier New" w:hAnsi="Courier New"/>
      <w:b w:val="0"/>
      <w:i w:val="0"/>
      <w:caps w:val="0"/>
      <w:strike w:val="0"/>
      <w:color w:val="000000"/>
      <w:spacing w:val="0"/>
      <w:w w:val="100"/>
      <w:position w:val="0"/>
      <w:sz w:val="20"/>
      <w:u w:val="none"/>
      <w:shd w:val="clear" w:color="auto" w:fill="auto"/>
      <w:vertAlign w:val="baseline"/>
      <w:rtl w:val="0"/>
    </w:rPr>
  </w:style>
  <w:style w:type="paragraph" w:customStyle="1" w:styleId="HMCourier10pt0">
    <w:name w:val="H&amp;M Courier 10pt"/>
    <w:basedOn w:val="HMCodeExample0"/>
    <w:next w:val="HMNormal"/>
    <w:link w:val="HMCourier10pt"/>
    <w:uiPriority w:val="9"/>
    <w:qFormat/>
    <w:rPr>
      <w:sz w:val="20"/>
    </w:rPr>
  </w:style>
  <w:style w:type="character" w:customStyle="1" w:styleId="HMCourrier9pt">
    <w:name w:val="H&amp;M Courrier 9pt"/>
    <w:basedOn w:val="HMCodeExample"/>
    <w:link w:val="HMCourrier9pt0"/>
    <w:uiPriority w:val="9"/>
    <w:qFormat/>
    <w:rPr>
      <w:rFonts w:ascii="Courier New" w:hAnsi="Courier New"/>
      <w:b w:val="0"/>
      <w:i w:val="0"/>
      <w:caps w:val="0"/>
      <w:strike w:val="0"/>
      <w:color w:val="000000"/>
      <w:spacing w:val="0"/>
      <w:w w:val="100"/>
      <w:position w:val="0"/>
      <w:sz w:val="18"/>
      <w:u w:val="none"/>
      <w:shd w:val="clear" w:color="auto" w:fill="auto"/>
      <w:vertAlign w:val="baseline"/>
      <w:rtl w:val="0"/>
    </w:rPr>
  </w:style>
  <w:style w:type="paragraph" w:customStyle="1" w:styleId="HMCourrier9pt0">
    <w:name w:val="H&amp;M Courrier 9pt"/>
    <w:basedOn w:val="HMCodeExample0"/>
    <w:next w:val="HMNormal"/>
    <w:link w:val="HMCourrier9pt"/>
    <w:uiPriority w:val="9"/>
    <w:qFormat/>
    <w:rPr>
      <w:sz w:val="18"/>
    </w:rPr>
  </w:style>
  <w:style w:type="character" w:customStyle="1" w:styleId="HMCoverContactInfo">
    <w:name w:val="H&amp;M Cover_Contact_Info"/>
    <w:basedOn w:val="HMTemplates"/>
    <w:link w:val="HMCoverContactInfo0"/>
    <w:uiPriority w:val="9"/>
    <w:qFormat/>
    <w:rPr>
      <w:rFonts w:ascii="Calibri" w:hAnsi="Calibri"/>
      <w:b w:val="0"/>
      <w:i w:val="0"/>
      <w:caps w:val="0"/>
      <w:strike w:val="0"/>
      <w:color w:val="1CAECD"/>
      <w:spacing w:val="0"/>
      <w:w w:val="100"/>
      <w:position w:val="0"/>
      <w:sz w:val="16"/>
      <w:u w:val="none"/>
      <w:shd w:val="clear" w:color="auto" w:fill="auto"/>
      <w:vertAlign w:val="baseline"/>
      <w:rtl w:val="0"/>
    </w:rPr>
  </w:style>
  <w:style w:type="paragraph" w:customStyle="1" w:styleId="HMCoverContactInfo0">
    <w:name w:val="H&amp;M Cover_Contact_Info"/>
    <w:link w:val="HMCoverContactInfo"/>
    <w:uiPriority w:val="9"/>
    <w:qFormat/>
    <w:pPr>
      <w:spacing w:before="15" w:after="15"/>
    </w:pPr>
    <w:rPr>
      <w:rFonts w:ascii="Calibri" w:hAnsi="Calibri"/>
      <w:sz w:val="16"/>
    </w:rPr>
  </w:style>
  <w:style w:type="character" w:customStyle="1" w:styleId="HMCoverDocType">
    <w:name w:val="H&amp;M Cover_DocType"/>
    <w:basedOn w:val="HMTemplates"/>
    <w:link w:val="HMCoverDocType0"/>
    <w:uiPriority w:val="9"/>
    <w:qFormat/>
    <w:rPr>
      <w:rFonts w:ascii="Calibri" w:hAnsi="Calibri"/>
      <w:b w:val="0"/>
      <w:i w:val="0"/>
      <w:caps/>
      <w:strike w:val="0"/>
      <w:color w:val="324545"/>
      <w:spacing w:val="0"/>
      <w:w w:val="100"/>
      <w:position w:val="0"/>
      <w:sz w:val="36"/>
      <w:u w:val="none"/>
      <w:shd w:val="clear" w:color="auto" w:fill="auto"/>
      <w:vertAlign w:val="baseline"/>
      <w:rtl w:val="0"/>
    </w:rPr>
  </w:style>
  <w:style w:type="paragraph" w:customStyle="1" w:styleId="HMCoverDocType0">
    <w:name w:val="H&amp;M Cover_DocType"/>
    <w:link w:val="HMCoverDocType"/>
    <w:uiPriority w:val="9"/>
    <w:qFormat/>
    <w:pPr>
      <w:jc w:val="right"/>
    </w:pPr>
    <w:rPr>
      <w:rFonts w:ascii="Calibri" w:hAnsi="Calibri"/>
      <w:sz w:val="36"/>
    </w:rPr>
  </w:style>
  <w:style w:type="character" w:customStyle="1" w:styleId="HMCoverProduct">
    <w:name w:val="H&amp;M Cover_Product"/>
    <w:basedOn w:val="HMTemplates"/>
    <w:link w:val="HMCoverProduct0"/>
    <w:uiPriority w:val="9"/>
    <w:qFormat/>
    <w:rPr>
      <w:rFonts w:ascii="Calibri" w:hAnsi="Calibri"/>
      <w:b w:val="0"/>
      <w:i w:val="0"/>
      <w:caps/>
      <w:strike w:val="0"/>
      <w:color w:val="1CAECD"/>
      <w:spacing w:val="0"/>
      <w:w w:val="100"/>
      <w:position w:val="0"/>
      <w:sz w:val="48"/>
      <w:u w:val="none"/>
      <w:shd w:val="clear" w:color="auto" w:fill="auto"/>
      <w:vertAlign w:val="baseline"/>
      <w:rtl w:val="0"/>
    </w:rPr>
  </w:style>
  <w:style w:type="paragraph" w:customStyle="1" w:styleId="HMCoverProduct0">
    <w:name w:val="H&amp;M Cover_Product"/>
    <w:link w:val="HMCoverProduct"/>
    <w:uiPriority w:val="9"/>
    <w:qFormat/>
    <w:pPr>
      <w:spacing w:after="720"/>
      <w:jc w:val="right"/>
    </w:pPr>
    <w:rPr>
      <w:rFonts w:ascii="Calibri" w:hAnsi="Calibri"/>
      <w:sz w:val="48"/>
    </w:rPr>
  </w:style>
  <w:style w:type="character" w:customStyle="1" w:styleId="HMCriticalTitle">
    <w:name w:val="H&amp;M CriticalTitle"/>
    <w:basedOn w:val="HMNotes"/>
    <w:link w:val="HMCriticalTitle0"/>
    <w:uiPriority w:val="9"/>
    <w:qFormat/>
    <w:rPr>
      <w:rFonts w:ascii="Futura PT Book" w:hAnsi="Futura PT Book"/>
      <w:b/>
      <w:i w:val="0"/>
      <w:caps/>
      <w:strike w:val="0"/>
      <w:color w:val="E33611"/>
      <w:spacing w:val="-1"/>
      <w:w w:val="100"/>
      <w:position w:val="0"/>
      <w:sz w:val="24"/>
      <w:szCs w:val="20"/>
      <w:u w:val="none"/>
      <w:shd w:val="clear" w:color="auto" w:fill="auto"/>
      <w:vertAlign w:val="baseline"/>
      <w:rtl w:val="0"/>
    </w:rPr>
  </w:style>
  <w:style w:type="paragraph" w:customStyle="1" w:styleId="HMCriticalTitle0">
    <w:name w:val="H&amp;M CriticalTitle"/>
    <w:basedOn w:val="HMNotes0"/>
    <w:next w:val="HMNormal"/>
    <w:link w:val="HMCriticalTitle"/>
    <w:uiPriority w:val="9"/>
    <w:qFormat/>
  </w:style>
  <w:style w:type="character" w:customStyle="1" w:styleId="HMFiguresCaption">
    <w:name w:val="H&amp;M FiguresCaption"/>
    <w:basedOn w:val="HMNormal0"/>
    <w:link w:val="HMFiguresCaption0"/>
    <w:uiPriority w:val="9"/>
    <w:qFormat/>
    <w:rsid w:val="002D0096"/>
    <w:rPr>
      <w:rFonts w:ascii="Futura PT Book" w:hAnsi="Futura PT Book"/>
      <w:color w:val="545454"/>
      <w:spacing w:val="10"/>
      <w:sz w:val="24"/>
      <w:szCs w:val="20"/>
    </w:rPr>
  </w:style>
  <w:style w:type="paragraph" w:customStyle="1" w:styleId="HMFiguresCaption0">
    <w:name w:val="H&amp;M FiguresCaption"/>
    <w:basedOn w:val="HMNormal"/>
    <w:next w:val="HMNormal"/>
    <w:link w:val="HMFiguresCaption"/>
    <w:uiPriority w:val="9"/>
    <w:qFormat/>
    <w:rsid w:val="002D0096"/>
    <w:pPr>
      <w:spacing w:after="105"/>
    </w:pPr>
    <w:rPr>
      <w:sz w:val="22"/>
    </w:rPr>
  </w:style>
  <w:style w:type="character" w:customStyle="1" w:styleId="HMFiguresInsertionPoint">
    <w:name w:val="H&amp;M FiguresInsertionPoint"/>
    <w:basedOn w:val="HMFiguresCaption"/>
    <w:link w:val="HMFiguresInsertionPoint0"/>
    <w:uiPriority w:val="9"/>
    <w:qFormat/>
    <w:rsid w:val="00017105"/>
    <w:rPr>
      <w:rFonts w:ascii="Futura PT Book" w:hAnsi="Futura PT Book"/>
      <w:b w:val="0"/>
      <w:i w:val="0"/>
      <w:caps w:val="0"/>
      <w:strike w:val="0"/>
      <w:color w:val="707070"/>
      <w:spacing w:val="20"/>
      <w:w w:val="100"/>
      <w:position w:val="0"/>
      <w:sz w:val="22"/>
      <w:szCs w:val="20"/>
      <w:u w:val="none"/>
      <w:shd w:val="clear" w:color="auto" w:fill="auto"/>
      <w:vertAlign w:val="baseline"/>
      <w:rtl w:val="0"/>
    </w:rPr>
  </w:style>
  <w:style w:type="paragraph" w:customStyle="1" w:styleId="HMFiguresInsertionPoint0">
    <w:name w:val="H&amp;M FiguresInsertionPoint"/>
    <w:basedOn w:val="HMFiguresCaption0"/>
    <w:next w:val="HMFiguresCaption0"/>
    <w:link w:val="HMFiguresInsertionPoint"/>
    <w:uiPriority w:val="9"/>
    <w:qFormat/>
    <w:rsid w:val="00017105"/>
    <w:pPr>
      <w:keepNext/>
      <w:spacing w:before="240" w:after="15"/>
    </w:pPr>
  </w:style>
  <w:style w:type="character" w:customStyle="1" w:styleId="HMFiguresNumber">
    <w:name w:val="H&amp;M FiguresNumber"/>
    <w:basedOn w:val="HMFiguresCaption"/>
    <w:link w:val="HMFiguresNumber0"/>
    <w:uiPriority w:val="9"/>
    <w:qFormat/>
    <w:rPr>
      <w:rFonts w:ascii="Futura PT Book" w:hAnsi="Futura PT Book"/>
      <w:b/>
      <w:i w:val="0"/>
      <w:caps w:val="0"/>
      <w:strike w:val="0"/>
      <w:color w:val="FFC000"/>
      <w:spacing w:val="2"/>
      <w:w w:val="100"/>
      <w:position w:val="0"/>
      <w:sz w:val="22"/>
      <w:szCs w:val="20"/>
      <w:u w:val="none"/>
      <w:shd w:val="clear" w:color="auto" w:fill="auto"/>
      <w:vertAlign w:val="baseline"/>
      <w:rtl w:val="0"/>
    </w:rPr>
  </w:style>
  <w:style w:type="paragraph" w:customStyle="1" w:styleId="HMFiguresNumber0">
    <w:name w:val="H&amp;M FiguresNumber"/>
    <w:basedOn w:val="HMFiguresCaption0"/>
    <w:next w:val="HMNormal"/>
    <w:link w:val="HMFiguresNumber"/>
    <w:uiPriority w:val="9"/>
    <w:qFormat/>
  </w:style>
  <w:style w:type="character" w:customStyle="1" w:styleId="HMFooter">
    <w:name w:val="H&amp;M Footer"/>
    <w:basedOn w:val="HMTemplates"/>
    <w:uiPriority w:val="9"/>
    <w:qFormat/>
    <w:rPr>
      <w:rFonts w:ascii="Calibri" w:hAnsi="Calibri"/>
      <w:b w:val="0"/>
      <w:i w:val="0"/>
      <w:caps w:val="0"/>
      <w:strike w:val="0"/>
      <w:color w:val="000000"/>
      <w:spacing w:val="0"/>
      <w:w w:val="100"/>
      <w:position w:val="0"/>
      <w:sz w:val="16"/>
      <w:u w:val="none"/>
      <w:shd w:val="clear" w:color="auto" w:fill="auto"/>
      <w:vertAlign w:val="baseline"/>
      <w:rtl w:val="0"/>
    </w:rPr>
  </w:style>
  <w:style w:type="character" w:customStyle="1" w:styleId="HMGlossaryContext">
    <w:name w:val="H&amp;M GlossaryContext"/>
    <w:basedOn w:val="HMGlossaryTerm"/>
    <w:link w:val="HMGlossaryContext0"/>
    <w:uiPriority w:val="9"/>
    <w:qFormat/>
    <w:rPr>
      <w:rFonts w:ascii="Futura PT Book" w:hAnsi="Futura PT Book"/>
      <w:b/>
      <w:i/>
      <w:caps w:val="0"/>
      <w:strike w:val="0"/>
      <w:color w:val="707070"/>
      <w:spacing w:val="2"/>
      <w:w w:val="100"/>
      <w:position w:val="0"/>
      <w:sz w:val="16"/>
      <w:szCs w:val="20"/>
      <w:u w:val="none"/>
      <w:shd w:val="clear" w:color="auto" w:fill="auto"/>
      <w:vertAlign w:val="baseline"/>
      <w:rtl w:val="0"/>
    </w:rPr>
  </w:style>
  <w:style w:type="paragraph" w:customStyle="1" w:styleId="HMGlossaryContext0">
    <w:name w:val="H&amp;M GlossaryContext"/>
    <w:basedOn w:val="HMGlossaryTerm0"/>
    <w:next w:val="HMGlossaryDefinition"/>
    <w:link w:val="HMGlossaryContext"/>
    <w:uiPriority w:val="9"/>
    <w:qFormat/>
    <w:pPr>
      <w:spacing w:before="0"/>
    </w:pPr>
    <w:rPr>
      <w:sz w:val="16"/>
    </w:rPr>
  </w:style>
  <w:style w:type="character" w:customStyle="1" w:styleId="HMGlossaryDefinition0">
    <w:name w:val="H&amp;M GlossaryDefinition"/>
    <w:basedOn w:val="HMGlossaryTerm"/>
    <w:link w:val="HMGlossaryDefinition"/>
    <w:uiPriority w:val="9"/>
    <w:qFormat/>
    <w:rsid w:val="00314357"/>
    <w:rPr>
      <w:rFonts w:ascii="Futura Cyrillic Medium" w:hAnsi="Futura Cyrillic Medium"/>
      <w:b/>
      <w:color w:val="5A5A5A"/>
      <w:spacing w:val="10"/>
      <w:sz w:val="24"/>
      <w:szCs w:val="20"/>
    </w:rPr>
  </w:style>
  <w:style w:type="paragraph" w:customStyle="1" w:styleId="HMGlossaryDefinition">
    <w:name w:val="H&amp;M GlossaryDefinition"/>
    <w:next w:val="HMGlossaryTerm0"/>
    <w:link w:val="HMGlossaryDefinition0"/>
    <w:uiPriority w:val="9"/>
    <w:qFormat/>
    <w:rsid w:val="00314357"/>
    <w:pPr>
      <w:spacing w:before="0"/>
    </w:pPr>
    <w:rPr>
      <w:rFonts w:ascii="Futura Cyrillic Medium" w:hAnsi="Futura Cyrillic Medium"/>
      <w:color w:val="5A5A5A"/>
      <w:spacing w:val="2"/>
      <w:sz w:val="24"/>
      <w:szCs w:val="20"/>
    </w:rPr>
  </w:style>
  <w:style w:type="character" w:customStyle="1" w:styleId="HMGlossaryLetter">
    <w:name w:val="H&amp;M GlossaryLetter"/>
    <w:basedOn w:val="HMGlossaryTerm"/>
    <w:link w:val="HMGlossaryLetter0"/>
    <w:uiPriority w:val="9"/>
    <w:qFormat/>
    <w:rPr>
      <w:rFonts w:ascii="Futura Cyrillic Demi" w:hAnsi="Futura Cyrillic Demi"/>
      <w:b/>
      <w:i w:val="0"/>
      <w:caps/>
      <w:strike w:val="0"/>
      <w:color w:val="FFC000"/>
      <w:spacing w:val="2"/>
      <w:w w:val="100"/>
      <w:position w:val="0"/>
      <w:sz w:val="28"/>
      <w:szCs w:val="20"/>
      <w:u w:val="none"/>
      <w:shd w:val="clear" w:color="auto" w:fill="auto"/>
      <w:vertAlign w:val="baseline"/>
      <w:rtl w:val="0"/>
    </w:rPr>
  </w:style>
  <w:style w:type="paragraph" w:customStyle="1" w:styleId="HMGlossaryLetter0">
    <w:name w:val="H&amp;M GlossaryLetter"/>
    <w:basedOn w:val="HMGlossaryTerm0"/>
    <w:next w:val="HMGlossaryTerm0"/>
    <w:link w:val="HMGlossaryLetter"/>
    <w:uiPriority w:val="9"/>
    <w:qFormat/>
    <w:pPr>
      <w:spacing w:before="285" w:after="0"/>
    </w:pPr>
    <w:rPr>
      <w:sz w:val="28"/>
    </w:rPr>
  </w:style>
  <w:style w:type="character" w:customStyle="1" w:styleId="HMGlossaryTerm">
    <w:name w:val="H&amp;M GlossaryTerm"/>
    <w:basedOn w:val="HMNormal0"/>
    <w:link w:val="HMGlossaryTerm0"/>
    <w:uiPriority w:val="9"/>
    <w:qFormat/>
    <w:rsid w:val="00314357"/>
    <w:rPr>
      <w:rFonts w:ascii="Futura Cyrillic Demi" w:hAnsi="Futura Cyrillic Demi"/>
      <w:color w:val="707070"/>
      <w:spacing w:val="10"/>
      <w:sz w:val="24"/>
      <w:szCs w:val="20"/>
    </w:rPr>
  </w:style>
  <w:style w:type="paragraph" w:customStyle="1" w:styleId="HMGlossaryTerm0">
    <w:name w:val="H&amp;M GlossaryTerm"/>
    <w:basedOn w:val="HMNormal"/>
    <w:next w:val="HMGlossaryDefinition"/>
    <w:link w:val="HMGlossaryTerm"/>
    <w:uiPriority w:val="9"/>
    <w:qFormat/>
    <w:rsid w:val="00314357"/>
    <w:pPr>
      <w:keepNext/>
      <w:spacing w:before="150"/>
    </w:pPr>
    <w:rPr>
      <w:rFonts w:ascii="Futura Cyrillic Demi" w:hAnsi="Futura Cyrillic Demi"/>
    </w:rPr>
  </w:style>
  <w:style w:type="character" w:customStyle="1" w:styleId="HMGreyNote">
    <w:name w:val="H&amp;M GreyNote"/>
    <w:basedOn w:val="HMNotes"/>
    <w:link w:val="HMGreyNote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GreyNote0">
    <w:name w:val="H&amp;M GreyNote"/>
    <w:basedOn w:val="HMNotes0"/>
    <w:next w:val="HMNormal"/>
    <w:link w:val="HMGreyNote"/>
    <w:uiPriority w:val="9"/>
    <w:qFormat/>
    <w:pPr>
      <w:pBdr>
        <w:top w:val="single" w:sz="6" w:space="1" w:color="AFC6C5"/>
        <w:left w:val="single" w:sz="6" w:space="1" w:color="AFC6C5"/>
        <w:bottom w:val="single" w:sz="6" w:space="1" w:color="AFC6C5"/>
        <w:right w:val="single" w:sz="6" w:space="1" w:color="AFC6C5"/>
      </w:pBdr>
      <w:shd w:val="clear" w:color="auto" w:fill="AFC6C5"/>
    </w:pPr>
  </w:style>
  <w:style w:type="character" w:customStyle="1" w:styleId="HMHeader">
    <w:name w:val="H&amp;M Header"/>
    <w:basedOn w:val="HMTemplates"/>
    <w:uiPriority w:val="9"/>
    <w:qFormat/>
    <w:rPr>
      <w:rFonts w:ascii="Calibri" w:hAnsi="Calibri"/>
      <w:b w:val="0"/>
      <w:i w:val="0"/>
      <w:caps/>
      <w:strike w:val="0"/>
      <w:color w:val="000000"/>
      <w:spacing w:val="0"/>
      <w:w w:val="100"/>
      <w:position w:val="0"/>
      <w:sz w:val="14"/>
      <w:u w:val="none"/>
      <w:shd w:val="clear" w:color="auto" w:fill="auto"/>
      <w:vertAlign w:val="baseline"/>
      <w:rtl w:val="0"/>
    </w:rPr>
  </w:style>
  <w:style w:type="character" w:customStyle="1" w:styleId="HMHeading1">
    <w:name w:val="H&amp;M Heading1"/>
    <w:basedOn w:val="HMNormal0"/>
    <w:link w:val="HMHeading10"/>
    <w:uiPriority w:val="9"/>
    <w:qFormat/>
    <w:rPr>
      <w:rFonts w:ascii="Futura PT Book" w:hAnsi="Futura PT Book"/>
      <w:b w:val="0"/>
      <w:i w:val="0"/>
      <w:caps/>
      <w:strike w:val="0"/>
      <w:color w:val="FFFFFF"/>
      <w:spacing w:val="2"/>
      <w:w w:val="100"/>
      <w:position w:val="0"/>
      <w:sz w:val="28"/>
      <w:szCs w:val="20"/>
      <w:u w:val="none"/>
      <w:shd w:val="clear" w:color="auto" w:fill="auto"/>
      <w:vertAlign w:val="baseline"/>
      <w:rtl w:val="0"/>
    </w:rPr>
  </w:style>
  <w:style w:type="paragraph" w:customStyle="1" w:styleId="HMHeading10">
    <w:name w:val="H&amp;M Heading1"/>
    <w:basedOn w:val="HMNormal"/>
    <w:next w:val="HMNormal"/>
    <w:link w:val="HMHeading1"/>
    <w:uiPriority w:val="9"/>
    <w:qFormat/>
    <w:pPr>
      <w:keepNext/>
      <w:keepLines/>
      <w:tabs>
        <w:tab w:val="right" w:pos="1440"/>
      </w:tabs>
      <w:spacing w:before="150" w:after="255"/>
    </w:pPr>
    <w:rPr>
      <w:sz w:val="28"/>
    </w:rPr>
  </w:style>
  <w:style w:type="character" w:customStyle="1" w:styleId="HMHeading2">
    <w:name w:val="H&amp;M Heading2"/>
    <w:basedOn w:val="HMHeading1"/>
    <w:link w:val="HMHeading20"/>
    <w:uiPriority w:val="9"/>
    <w:qFormat/>
    <w:rPr>
      <w:rFonts w:ascii="Futura PT Book" w:hAnsi="Futura PT Book"/>
      <w:b w:val="0"/>
      <w:i w:val="0"/>
      <w:caps/>
      <w:strike w:val="0"/>
      <w:color w:val="324545"/>
      <w:spacing w:val="2"/>
      <w:w w:val="100"/>
      <w:position w:val="0"/>
      <w:sz w:val="24"/>
      <w:szCs w:val="20"/>
      <w:u w:val="none"/>
      <w:shd w:val="clear" w:color="auto" w:fill="auto"/>
      <w:vertAlign w:val="baseline"/>
      <w:rtl w:val="0"/>
    </w:rPr>
  </w:style>
  <w:style w:type="paragraph" w:customStyle="1" w:styleId="HMHeading20">
    <w:name w:val="H&amp;M Heading2"/>
    <w:basedOn w:val="HMHeading10"/>
    <w:next w:val="HMNormal"/>
    <w:link w:val="HMHeading2"/>
    <w:uiPriority w:val="9"/>
    <w:qFormat/>
    <w:pPr>
      <w:pBdr>
        <w:top w:val="none" w:sz="12" w:space="0" w:color="auto"/>
        <w:left w:val="none" w:sz="12" w:space="0" w:color="auto"/>
        <w:bottom w:val="single" w:sz="12" w:space="0" w:color="auto"/>
        <w:right w:val="none" w:sz="12" w:space="0" w:color="auto"/>
      </w:pBdr>
    </w:pPr>
    <w:rPr>
      <w:sz w:val="24"/>
    </w:rPr>
  </w:style>
  <w:style w:type="character" w:customStyle="1" w:styleId="HMHeading3">
    <w:name w:val="H&amp;M Heading3"/>
    <w:basedOn w:val="HMHeading1"/>
    <w:link w:val="HMHeading30"/>
    <w:uiPriority w:val="9"/>
    <w:qFormat/>
    <w:rPr>
      <w:rFonts w:ascii="Futura PT Book" w:hAnsi="Futura PT Book"/>
      <w:b w:val="0"/>
      <w:i w:val="0"/>
      <w:caps/>
      <w:strike w:val="0"/>
      <w:color w:val="324545"/>
      <w:spacing w:val="2"/>
      <w:w w:val="100"/>
      <w:position w:val="0"/>
      <w:sz w:val="24"/>
      <w:szCs w:val="20"/>
      <w:u w:val="none"/>
      <w:shd w:val="clear" w:color="auto" w:fill="auto"/>
      <w:vertAlign w:val="baseline"/>
      <w:rtl w:val="0"/>
    </w:rPr>
  </w:style>
  <w:style w:type="paragraph" w:customStyle="1" w:styleId="HMHeading30">
    <w:name w:val="H&amp;M Heading3"/>
    <w:basedOn w:val="HMHeading10"/>
    <w:next w:val="HMNormal"/>
    <w:link w:val="HMHeading3"/>
    <w:uiPriority w:val="9"/>
    <w:qFormat/>
    <w:pPr>
      <w:pBdr>
        <w:top w:val="none" w:sz="12" w:space="0" w:color="auto"/>
        <w:left w:val="none" w:sz="12" w:space="0" w:color="auto"/>
        <w:bottom w:val="single" w:sz="12" w:space="0" w:color="auto"/>
        <w:right w:val="none" w:sz="12" w:space="0" w:color="auto"/>
      </w:pBdr>
    </w:pPr>
    <w:rPr>
      <w:sz w:val="24"/>
    </w:rPr>
  </w:style>
  <w:style w:type="character" w:customStyle="1" w:styleId="HMHeading4">
    <w:name w:val="H&amp;M Heading4"/>
    <w:basedOn w:val="HMHeading1"/>
    <w:link w:val="HMHeading40"/>
    <w:uiPriority w:val="9"/>
    <w:qFormat/>
    <w:rPr>
      <w:rFonts w:ascii="Futura PT Book" w:hAnsi="Futura PT Book"/>
      <w:b w:val="0"/>
      <w:i w:val="0"/>
      <w:caps/>
      <w:strike w:val="0"/>
      <w:color w:val="324545"/>
      <w:spacing w:val="2"/>
      <w:w w:val="100"/>
      <w:position w:val="0"/>
      <w:sz w:val="24"/>
      <w:szCs w:val="20"/>
      <w:u w:val="none"/>
      <w:shd w:val="clear" w:color="auto" w:fill="auto"/>
      <w:vertAlign w:val="baseline"/>
      <w:rtl w:val="0"/>
    </w:rPr>
  </w:style>
  <w:style w:type="paragraph" w:customStyle="1" w:styleId="HMHeading40">
    <w:name w:val="H&amp;M Heading4"/>
    <w:basedOn w:val="HMHeading10"/>
    <w:next w:val="HMNormal"/>
    <w:link w:val="HMHeading4"/>
    <w:uiPriority w:val="9"/>
    <w:qFormat/>
    <w:pPr>
      <w:pBdr>
        <w:top w:val="none" w:sz="12" w:space="0" w:color="auto"/>
        <w:left w:val="none" w:sz="12" w:space="0" w:color="auto"/>
        <w:bottom w:val="single" w:sz="12" w:space="0" w:color="auto"/>
        <w:right w:val="none" w:sz="12" w:space="0" w:color="auto"/>
      </w:pBdr>
    </w:pPr>
    <w:rPr>
      <w:sz w:val="24"/>
    </w:rPr>
  </w:style>
  <w:style w:type="character" w:customStyle="1" w:styleId="HMImageCaption">
    <w:name w:val="H&amp;M Image Caption"/>
    <w:basedOn w:val="HMNormal0"/>
    <w:link w:val="HMImageCaption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ImageCaption0">
    <w:name w:val="H&amp;M Image Caption"/>
    <w:basedOn w:val="HMNormal"/>
    <w:next w:val="HMNormal"/>
    <w:link w:val="HMImageCaption"/>
    <w:uiPriority w:val="9"/>
    <w:qFormat/>
    <w:pPr>
      <w:spacing w:after="75"/>
    </w:pPr>
  </w:style>
  <w:style w:type="character" w:customStyle="1" w:styleId="HMInsertTableLine">
    <w:name w:val="H&amp;M InsertTableLine"/>
    <w:basedOn w:val="HMTables"/>
    <w:link w:val="HMInsertTableLine0"/>
    <w:uiPriority w:val="9"/>
    <w:qFormat/>
    <w:rPr>
      <w:rFonts w:ascii="Futura PT Book" w:hAnsi="Futura PT Book"/>
      <w:b w:val="0"/>
      <w:i w:val="0"/>
      <w:caps w:val="0"/>
      <w:strike w:val="0"/>
      <w:color w:val="707070"/>
      <w:spacing w:val="2"/>
      <w:w w:val="100"/>
      <w:position w:val="0"/>
      <w:sz w:val="22"/>
      <w:szCs w:val="20"/>
      <w:u w:val="none"/>
      <w:shd w:val="clear" w:color="auto" w:fill="auto"/>
      <w:vertAlign w:val="baseline"/>
      <w:rtl w:val="0"/>
    </w:rPr>
  </w:style>
  <w:style w:type="paragraph" w:customStyle="1" w:styleId="HMInsertTableLine0">
    <w:name w:val="H&amp;M InsertTableLine"/>
    <w:basedOn w:val="HMTables0"/>
    <w:link w:val="HMInsertTableLine"/>
    <w:uiPriority w:val="9"/>
    <w:qFormat/>
    <w:pPr>
      <w:spacing w:before="15" w:after="45"/>
    </w:pPr>
  </w:style>
  <w:style w:type="character" w:customStyle="1" w:styleId="HMInThisChapter">
    <w:name w:val="H&amp;M InThisChapter"/>
    <w:basedOn w:val="HMNormal0"/>
    <w:link w:val="HMInThisChapter0"/>
    <w:uiPriority w:val="9"/>
    <w:qFormat/>
    <w:rsid w:val="00B916FF"/>
    <w:rPr>
      <w:rFonts w:ascii="Futura Cyrillic Demi" w:hAnsi="Futura Cyrillic Demi"/>
      <w:color w:val="FFC000"/>
      <w:spacing w:val="10"/>
      <w:sz w:val="28"/>
      <w:szCs w:val="20"/>
    </w:rPr>
  </w:style>
  <w:style w:type="paragraph" w:customStyle="1" w:styleId="HMInThisChapter0">
    <w:name w:val="H&amp;M InThisChapter"/>
    <w:basedOn w:val="HMNormal"/>
    <w:link w:val="HMInThisChapter"/>
    <w:uiPriority w:val="9"/>
    <w:qFormat/>
    <w:rsid w:val="00B916FF"/>
    <w:pPr>
      <w:spacing w:before="930" w:after="45"/>
    </w:pPr>
    <w:rPr>
      <w:rFonts w:ascii="Futura Cyrillic Demi" w:hAnsi="Futura Cyrillic Demi"/>
      <w:color w:val="FFC000"/>
      <w:sz w:val="28"/>
    </w:rPr>
  </w:style>
  <w:style w:type="character" w:customStyle="1" w:styleId="HMLinks">
    <w:name w:val="H&amp;M Links"/>
    <w:basedOn w:val="HMLists"/>
    <w:link w:val="HMLinks0"/>
    <w:uiPriority w:val="9"/>
    <w:qFormat/>
    <w:rsid w:val="00886609"/>
    <w:rPr>
      <w:rFonts w:ascii="Futura PT Book" w:hAnsi="Futura PT Book"/>
      <w:b w:val="0"/>
      <w:i w:val="0"/>
      <w:caps w:val="0"/>
      <w:strike w:val="0"/>
      <w:color w:val="707070"/>
      <w:spacing w:val="20"/>
      <w:w w:val="100"/>
      <w:position w:val="0"/>
      <w:sz w:val="24"/>
      <w:szCs w:val="20"/>
      <w:u w:val="none"/>
      <w:shd w:val="clear" w:color="auto" w:fill="auto"/>
      <w:vertAlign w:val="baseline"/>
      <w:rtl w:val="0"/>
    </w:rPr>
  </w:style>
  <w:style w:type="paragraph" w:customStyle="1" w:styleId="HMLinks0">
    <w:name w:val="H&amp;M Links"/>
    <w:basedOn w:val="HMLists0"/>
    <w:link w:val="HMLinks"/>
    <w:uiPriority w:val="9"/>
    <w:qFormat/>
    <w:rsid w:val="00886609"/>
    <w:pPr>
      <w:tabs>
        <w:tab w:val="left" w:pos="737"/>
        <w:tab w:val="right" w:leader="dot" w:pos="9639"/>
      </w:tabs>
      <w:spacing w:before="15" w:after="15"/>
    </w:pPr>
    <w:rPr>
      <w:sz w:val="22"/>
    </w:rPr>
  </w:style>
  <w:style w:type="character" w:customStyle="1" w:styleId="HMLists">
    <w:name w:val="H&amp;M Lists"/>
    <w:basedOn w:val="HMNormal0"/>
    <w:link w:val="HMLists0"/>
    <w:uiPriority w:val="9"/>
    <w:qFormat/>
    <w:rsid w:val="002D0096"/>
    <w:rPr>
      <w:rFonts w:ascii="Futura PT Book" w:hAnsi="Futura PT Book"/>
      <w:color w:val="545454"/>
      <w:spacing w:val="10"/>
      <w:sz w:val="24"/>
      <w:szCs w:val="20"/>
    </w:rPr>
  </w:style>
  <w:style w:type="paragraph" w:customStyle="1" w:styleId="HMLists0">
    <w:name w:val="H&amp;M Lists"/>
    <w:basedOn w:val="HMNormal"/>
    <w:link w:val="HMLists"/>
    <w:uiPriority w:val="9"/>
    <w:qFormat/>
    <w:rsid w:val="002D0096"/>
    <w:pPr>
      <w:tabs>
        <w:tab w:val="left" w:pos="1440"/>
        <w:tab w:val="left" w:pos="2880"/>
      </w:tabs>
      <w:spacing w:after="45"/>
    </w:pPr>
  </w:style>
  <w:style w:type="character" w:customStyle="1" w:styleId="HMListsBody">
    <w:name w:val="H&amp;M ListsBody"/>
    <w:basedOn w:val="HMLists"/>
    <w:link w:val="HMListsBody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ListsBody0">
    <w:name w:val="H&amp;M ListsBody"/>
    <w:basedOn w:val="HMLists0"/>
    <w:link w:val="HMListsBody"/>
    <w:uiPriority w:val="9"/>
    <w:qFormat/>
    <w:pPr>
      <w:spacing w:before="30"/>
      <w:ind w:left="285"/>
    </w:pPr>
  </w:style>
  <w:style w:type="character" w:customStyle="1" w:styleId="HMListsLevel2">
    <w:name w:val="H&amp;M ListsLevel2"/>
    <w:basedOn w:val="HMLists"/>
    <w:link w:val="HMListsLevel2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ListsLevel20">
    <w:name w:val="H&amp;M ListsLevel2"/>
    <w:basedOn w:val="HMLists0"/>
    <w:link w:val="HMListsLevel2"/>
    <w:uiPriority w:val="9"/>
    <w:qFormat/>
    <w:pPr>
      <w:spacing w:before="15" w:after="15"/>
      <w:ind w:left="210"/>
    </w:pPr>
  </w:style>
  <w:style w:type="character" w:customStyle="1" w:styleId="HMNormal0">
    <w:name w:val="H&amp;M Normal"/>
    <w:basedOn w:val="DefaultParagraphFont"/>
    <w:link w:val="HMNormal"/>
    <w:uiPriority w:val="9"/>
    <w:qFormat/>
    <w:rsid w:val="009B166D"/>
    <w:rPr>
      <w:rFonts w:ascii="Futura Cyrillic Medium" w:hAnsi="Futura Cyrillic Medium"/>
      <w:color w:val="707070"/>
      <w:spacing w:val="10"/>
      <w:sz w:val="24"/>
      <w:szCs w:val="20"/>
    </w:rPr>
  </w:style>
  <w:style w:type="paragraph" w:customStyle="1" w:styleId="HMNormal">
    <w:name w:val="H&amp;M Normal"/>
    <w:basedOn w:val="Normal"/>
    <w:link w:val="HMNormal0"/>
    <w:uiPriority w:val="9"/>
    <w:qFormat/>
    <w:rsid w:val="009B166D"/>
    <w:pPr>
      <w:spacing w:before="180" w:after="60"/>
    </w:pPr>
    <w:rPr>
      <w:spacing w:val="10"/>
    </w:rPr>
  </w:style>
  <w:style w:type="character" w:customStyle="1" w:styleId="HMNotes">
    <w:name w:val="H&amp;M Notes"/>
    <w:basedOn w:val="HMNormal0"/>
    <w:link w:val="HMNotes0"/>
    <w:uiPriority w:val="9"/>
    <w:qFormat/>
    <w:rsid w:val="00F04FDB"/>
    <w:rPr>
      <w:rFonts w:ascii="Futura PT Book" w:hAnsi="Futura PT Book"/>
      <w:color w:val="545454"/>
      <w:spacing w:val="2"/>
      <w:sz w:val="24"/>
      <w:szCs w:val="20"/>
    </w:rPr>
  </w:style>
  <w:style w:type="paragraph" w:customStyle="1" w:styleId="HMNotes0">
    <w:name w:val="H&amp;M Notes"/>
    <w:basedOn w:val="HMNormal"/>
    <w:link w:val="HMNotes"/>
    <w:uiPriority w:val="9"/>
    <w:qFormat/>
    <w:rsid w:val="00F04FDB"/>
    <w:pPr>
      <w:spacing w:before="120" w:after="120"/>
    </w:pPr>
    <w:rPr>
      <w:spacing w:val="2"/>
    </w:rPr>
  </w:style>
  <w:style w:type="character" w:customStyle="1" w:styleId="HMNotesTitle">
    <w:name w:val="H&amp;M NotesTitle"/>
    <w:basedOn w:val="HMNotes"/>
    <w:link w:val="HMNotesTitle0"/>
    <w:uiPriority w:val="9"/>
    <w:qFormat/>
    <w:rPr>
      <w:rFonts w:ascii="Futura PT Book" w:hAnsi="Futura PT Book"/>
      <w:b/>
      <w:i w:val="0"/>
      <w:caps/>
      <w:strike w:val="0"/>
      <w:color w:val="3494BA"/>
      <w:spacing w:val="-1"/>
      <w:w w:val="100"/>
      <w:position w:val="0"/>
      <w:sz w:val="24"/>
      <w:szCs w:val="20"/>
      <w:u w:val="none"/>
      <w:shd w:val="clear" w:color="auto" w:fill="auto"/>
      <w:vertAlign w:val="baseline"/>
      <w:rtl w:val="0"/>
    </w:rPr>
  </w:style>
  <w:style w:type="paragraph" w:customStyle="1" w:styleId="HMNotesTitle0">
    <w:name w:val="H&amp;M NotesTitle"/>
    <w:basedOn w:val="HMNotes0"/>
    <w:next w:val="HMNormal"/>
    <w:link w:val="HMNotesTitle"/>
    <w:uiPriority w:val="9"/>
    <w:qFormat/>
  </w:style>
  <w:style w:type="character" w:customStyle="1" w:styleId="HMPageNumber">
    <w:name w:val="H&amp;M Page_Number"/>
    <w:basedOn w:val="HMTemplates"/>
    <w:uiPriority w:val="9"/>
    <w:qFormat/>
    <w:rPr>
      <w:rFonts w:ascii="Calibri" w:hAnsi="Calibri"/>
      <w:b/>
      <w:i w:val="0"/>
      <w:caps w:val="0"/>
      <w:strike w:val="0"/>
      <w:color w:val="000000"/>
      <w:spacing w:val="0"/>
      <w:w w:val="100"/>
      <w:position w:val="0"/>
      <w:sz w:val="24"/>
      <w:u w:val="none"/>
      <w:shd w:val="clear" w:color="auto" w:fill="auto"/>
      <w:vertAlign w:val="baseline"/>
      <w:rtl w:val="0"/>
    </w:rPr>
  </w:style>
  <w:style w:type="character" w:customStyle="1" w:styleId="HMPageBreak">
    <w:name w:val="H&amp;M PageBreak"/>
    <w:basedOn w:val="HMNormal0"/>
    <w:link w:val="HMPageBreak0"/>
    <w:uiPriority w:val="9"/>
    <w:qFormat/>
    <w:rPr>
      <w:rFonts w:ascii="Futura PT Book" w:hAnsi="Futura PT Book"/>
      <w:b w:val="0"/>
      <w:i w:val="0"/>
      <w:caps w:val="0"/>
      <w:strike w:val="0"/>
      <w:color w:val="FFFFFF"/>
      <w:spacing w:val="2"/>
      <w:w w:val="100"/>
      <w:position w:val="0"/>
      <w:sz w:val="2"/>
      <w:szCs w:val="20"/>
      <w:u w:val="none"/>
      <w:shd w:val="clear" w:color="auto" w:fill="auto"/>
      <w:vertAlign w:val="baseline"/>
      <w:rtl w:val="0"/>
    </w:rPr>
  </w:style>
  <w:style w:type="paragraph" w:customStyle="1" w:styleId="HMPageBreak0">
    <w:name w:val="H&amp;M PageBreak"/>
    <w:basedOn w:val="HMNormal"/>
    <w:link w:val="HMPageBreak"/>
    <w:uiPriority w:val="9"/>
    <w:qFormat/>
    <w:rPr>
      <w:sz w:val="2"/>
    </w:rPr>
  </w:style>
  <w:style w:type="character" w:customStyle="1" w:styleId="HMRelatedDocuments">
    <w:name w:val="H&amp;M RelatedDocuments"/>
    <w:basedOn w:val="HMNormal0"/>
    <w:link w:val="HMRelatedDocuments0"/>
    <w:uiPriority w:val="9"/>
    <w:qFormat/>
    <w:rPr>
      <w:rFonts w:ascii="Futura PT Book" w:hAnsi="Futura PT Book"/>
      <w:b w:val="0"/>
      <w:i/>
      <w:caps w:val="0"/>
      <w:strike w:val="0"/>
      <w:color w:val="707070"/>
      <w:spacing w:val="2"/>
      <w:w w:val="100"/>
      <w:position w:val="0"/>
      <w:sz w:val="24"/>
      <w:szCs w:val="20"/>
      <w:u w:val="none"/>
      <w:shd w:val="clear" w:color="auto" w:fill="auto"/>
      <w:vertAlign w:val="baseline"/>
      <w:rtl w:val="0"/>
    </w:rPr>
  </w:style>
  <w:style w:type="paragraph" w:customStyle="1" w:styleId="HMRelatedDocuments0">
    <w:name w:val="H&amp;M RelatedDocuments"/>
    <w:basedOn w:val="HMNormal"/>
    <w:link w:val="HMRelatedDocuments"/>
    <w:uiPriority w:val="9"/>
    <w:qFormat/>
  </w:style>
  <w:style w:type="character" w:customStyle="1" w:styleId="HMSpaceBeforeLinks">
    <w:name w:val="H&amp;M SpaceBeforeLinks"/>
    <w:basedOn w:val="HMInThisChapter"/>
    <w:link w:val="HMSpaceBeforeLinks0"/>
    <w:uiPriority w:val="9"/>
    <w:qFormat/>
    <w:rPr>
      <w:rFonts w:ascii="Futura PT Book" w:hAnsi="Futura PT Book"/>
      <w:b w:val="0"/>
      <w:i w:val="0"/>
      <w:caps w:val="0"/>
      <w:strike w:val="0"/>
      <w:color w:val="FFC000"/>
      <w:spacing w:val="20"/>
      <w:w w:val="100"/>
      <w:position w:val="0"/>
      <w:sz w:val="28"/>
      <w:szCs w:val="20"/>
      <w:u w:val="none"/>
      <w:shd w:val="clear" w:color="auto" w:fill="auto"/>
      <w:vertAlign w:val="baseline"/>
      <w:rtl w:val="0"/>
    </w:rPr>
  </w:style>
  <w:style w:type="paragraph" w:customStyle="1" w:styleId="HMSpaceBeforeLinks0">
    <w:name w:val="H&amp;M SpaceBeforeLinks"/>
    <w:basedOn w:val="HMInThisChapter0"/>
    <w:link w:val="HMSpaceBeforeLinks"/>
    <w:uiPriority w:val="9"/>
    <w:qFormat/>
  </w:style>
  <w:style w:type="character" w:customStyle="1" w:styleId="HMSubTitle0">
    <w:name w:val="H&amp;M SubTitle"/>
    <w:basedOn w:val="HMNormal0"/>
    <w:link w:val="HMSubTitle2"/>
    <w:uiPriority w:val="9"/>
    <w:qFormat/>
    <w:rPr>
      <w:rFonts w:ascii="Futura Cyrillic Demi" w:hAnsi="Futura Cyrillic Demi"/>
      <w:b w:val="0"/>
      <w:i w:val="0"/>
      <w:caps/>
      <w:strike w:val="0"/>
      <w:color w:val="000000"/>
      <w:spacing w:val="2"/>
      <w:w w:val="100"/>
      <w:position w:val="0"/>
      <w:sz w:val="24"/>
      <w:szCs w:val="20"/>
      <w:u w:val="none"/>
      <w:shd w:val="clear" w:color="auto" w:fill="auto"/>
      <w:vertAlign w:val="baseline"/>
      <w:rtl w:val="0"/>
    </w:rPr>
  </w:style>
  <w:style w:type="paragraph" w:customStyle="1" w:styleId="HMSubTitle2">
    <w:name w:val="H&amp;M SubTitle"/>
    <w:basedOn w:val="HMNormal"/>
    <w:link w:val="HMSubTitle0"/>
    <w:uiPriority w:val="9"/>
    <w:qFormat/>
    <w:rPr>
      <w:rFonts w:ascii="Futura Cyrillic Demi" w:hAnsi="Futura Cyrillic Demi"/>
    </w:rPr>
  </w:style>
  <w:style w:type="character" w:customStyle="1" w:styleId="HMSubTitleDropDown">
    <w:name w:val="H&amp;M SubTitleDropDown"/>
    <w:basedOn w:val="HMSubTitle0"/>
    <w:link w:val="HMSubTitleDropDown0"/>
    <w:uiPriority w:val="9"/>
    <w:qFormat/>
    <w:rPr>
      <w:rFonts w:ascii="Futura Cyrillic Demi" w:hAnsi="Futura Cyrillic Demi"/>
      <w:b w:val="0"/>
      <w:i w:val="0"/>
      <w:caps/>
      <w:strike w:val="0"/>
      <w:color w:val="000000"/>
      <w:spacing w:val="2"/>
      <w:w w:val="100"/>
      <w:position w:val="0"/>
      <w:sz w:val="24"/>
      <w:szCs w:val="20"/>
      <w:u w:val="none"/>
      <w:shd w:val="clear" w:color="auto" w:fill="auto"/>
      <w:vertAlign w:val="baseline"/>
      <w:rtl w:val="0"/>
    </w:rPr>
  </w:style>
  <w:style w:type="paragraph" w:customStyle="1" w:styleId="HMSubTitleDropDown0">
    <w:name w:val="H&amp;M SubTitleDropDown"/>
    <w:basedOn w:val="HMSubTitle2"/>
    <w:link w:val="HMSubTitleDropDown"/>
    <w:uiPriority w:val="9"/>
    <w:qFormat/>
    <w:pPr>
      <w:keepNext/>
      <w:spacing w:before="195"/>
    </w:pPr>
  </w:style>
  <w:style w:type="character" w:customStyle="1" w:styleId="HMTables">
    <w:name w:val="H&amp;M Tables"/>
    <w:basedOn w:val="HMNormal0"/>
    <w:link w:val="HMTables0"/>
    <w:uiPriority w:val="9"/>
    <w:qFormat/>
    <w:rsid w:val="0037001E"/>
    <w:rPr>
      <w:rFonts w:ascii="Futura PT Book" w:hAnsi="Futura PT Book"/>
      <w:color w:val="545454"/>
      <w:spacing w:val="2"/>
      <w:sz w:val="24"/>
      <w:szCs w:val="20"/>
    </w:rPr>
  </w:style>
  <w:style w:type="paragraph" w:customStyle="1" w:styleId="HMTables0">
    <w:name w:val="H&amp;M Tables"/>
    <w:basedOn w:val="HMNormal"/>
    <w:link w:val="HMTables"/>
    <w:uiPriority w:val="9"/>
    <w:qFormat/>
    <w:rsid w:val="0037001E"/>
    <w:pPr>
      <w:spacing w:before="0" w:after="0"/>
      <w:ind w:left="60" w:right="60"/>
    </w:pPr>
    <w:rPr>
      <w:spacing w:val="2"/>
      <w:sz w:val="22"/>
    </w:rPr>
  </w:style>
  <w:style w:type="character" w:customStyle="1" w:styleId="HMTablesHeader">
    <w:name w:val="H&amp;M Tables_Header"/>
    <w:basedOn w:val="HMTables"/>
    <w:link w:val="HMTablesHeader0"/>
    <w:uiPriority w:val="9"/>
    <w:qFormat/>
    <w:rsid w:val="007A64E3"/>
    <w:rPr>
      <w:rFonts w:ascii="Futura Cyrillic Demi" w:hAnsi="Futura Cyrillic Demi"/>
      <w:color w:val="545454"/>
      <w:spacing w:val="2"/>
      <w:sz w:val="24"/>
      <w:szCs w:val="20"/>
    </w:rPr>
  </w:style>
  <w:style w:type="paragraph" w:customStyle="1" w:styleId="HMTablesHeader0">
    <w:name w:val="H&amp;M Tables_Header"/>
    <w:basedOn w:val="HMTables0"/>
    <w:link w:val="HMTablesHeader"/>
    <w:uiPriority w:val="9"/>
    <w:qFormat/>
    <w:rsid w:val="007A64E3"/>
    <w:pPr>
      <w:jc w:val="center"/>
    </w:pPr>
    <w:rPr>
      <w:rFonts w:ascii="Futura Cyrillic Demi" w:hAnsi="Futura Cyrillic Demi"/>
      <w:color w:val="auto"/>
    </w:rPr>
  </w:style>
  <w:style w:type="character" w:customStyle="1" w:styleId="HMTablesNote">
    <w:name w:val="H&amp;M Tables_Note"/>
    <w:basedOn w:val="HMTables"/>
    <w:link w:val="HMTablesNote0"/>
    <w:uiPriority w:val="9"/>
    <w:qFormat/>
    <w:rPr>
      <w:rFonts w:ascii="Futura PT Book" w:hAnsi="Futura PT Book"/>
      <w:b w:val="0"/>
      <w:i w:val="0"/>
      <w:caps w:val="0"/>
      <w:strike w:val="0"/>
      <w:color w:val="324545"/>
      <w:spacing w:val="2"/>
      <w:w w:val="100"/>
      <w:position w:val="0"/>
      <w:sz w:val="22"/>
      <w:szCs w:val="20"/>
      <w:u w:val="none"/>
      <w:shd w:val="clear" w:color="auto" w:fill="auto"/>
      <w:vertAlign w:val="baseline"/>
      <w:rtl w:val="0"/>
    </w:rPr>
  </w:style>
  <w:style w:type="paragraph" w:customStyle="1" w:styleId="HMTablesNote0">
    <w:name w:val="H&amp;M Tables_Note"/>
    <w:basedOn w:val="HMTables0"/>
    <w:link w:val="HMTablesNote"/>
    <w:uiPriority w:val="9"/>
    <w:qFormat/>
  </w:style>
  <w:style w:type="character" w:customStyle="1" w:styleId="HMTablesCaption">
    <w:name w:val="H&amp;M TablesCaption"/>
    <w:basedOn w:val="HMTables"/>
    <w:link w:val="HMTablesCaption0"/>
    <w:uiPriority w:val="9"/>
    <w:qFormat/>
    <w:rsid w:val="00E763EE"/>
    <w:rPr>
      <w:rFonts w:ascii="Futura Cyrillic Medium" w:hAnsi="Futura Cyrillic Medium"/>
      <w:color w:val="707070"/>
      <w:spacing w:val="2"/>
      <w:sz w:val="24"/>
      <w:szCs w:val="20"/>
    </w:rPr>
  </w:style>
  <w:style w:type="paragraph" w:customStyle="1" w:styleId="HMTablesCaption0">
    <w:name w:val="H&amp;M TablesCaption"/>
    <w:basedOn w:val="HMTables0"/>
    <w:link w:val="HMTablesCaption"/>
    <w:uiPriority w:val="9"/>
    <w:qFormat/>
    <w:rsid w:val="00E763EE"/>
    <w:pPr>
      <w:keepNext/>
      <w:spacing w:before="105" w:after="45"/>
      <w:ind w:left="0"/>
    </w:pPr>
  </w:style>
  <w:style w:type="character" w:customStyle="1" w:styleId="HMTemplates">
    <w:name w:val="H&amp;M Templates"/>
    <w:uiPriority w:val="9"/>
    <w:qFormat/>
    <w:rPr>
      <w:rFonts w:ascii="Calibri" w:hAnsi="Calibri"/>
      <w:b w:val="0"/>
      <w:i w:val="0"/>
      <w:caps w:val="0"/>
      <w:strike w:val="0"/>
      <w:color w:val="000000"/>
      <w:spacing w:val="0"/>
      <w:w w:val="100"/>
      <w:position w:val="0"/>
      <w:sz w:val="36"/>
      <w:u w:val="none"/>
      <w:shd w:val="clear" w:color="auto" w:fill="auto"/>
      <w:vertAlign w:val="baseline"/>
      <w:rtl w:val="0"/>
    </w:rPr>
  </w:style>
  <w:style w:type="character" w:customStyle="1" w:styleId="HMThinLine">
    <w:name w:val="H&amp;M ThinLine"/>
    <w:basedOn w:val="HMNormal0"/>
    <w:link w:val="HMThinLine0"/>
    <w:uiPriority w:val="9"/>
    <w:qFormat/>
    <w:rPr>
      <w:rFonts w:ascii="Futura PT Book" w:hAnsi="Futura PT Book"/>
      <w:b w:val="0"/>
      <w:i w:val="0"/>
      <w:caps w:val="0"/>
      <w:strike w:val="0"/>
      <w:color w:val="707070"/>
      <w:spacing w:val="2"/>
      <w:w w:val="100"/>
      <w:position w:val="0"/>
      <w:sz w:val="2"/>
      <w:szCs w:val="20"/>
      <w:u w:val="none"/>
      <w:shd w:val="clear" w:color="auto" w:fill="auto"/>
      <w:vertAlign w:val="baseline"/>
      <w:rtl w:val="0"/>
    </w:rPr>
  </w:style>
  <w:style w:type="paragraph" w:customStyle="1" w:styleId="HMThinLine0">
    <w:name w:val="H&amp;M ThinLine"/>
    <w:basedOn w:val="HMNormal"/>
    <w:link w:val="HMThinLine"/>
    <w:uiPriority w:val="9"/>
    <w:qFormat/>
    <w:pPr>
      <w:spacing w:before="0" w:after="0"/>
    </w:pPr>
    <w:rPr>
      <w:sz w:val="2"/>
    </w:rPr>
  </w:style>
  <w:style w:type="character" w:customStyle="1" w:styleId="HMWarningTitle">
    <w:name w:val="H&amp;M WarningTitle"/>
    <w:basedOn w:val="HMNotes"/>
    <w:link w:val="HMWarningTitle0"/>
    <w:uiPriority w:val="9"/>
    <w:qFormat/>
    <w:rPr>
      <w:rFonts w:ascii="Futura PT Book" w:hAnsi="Futura PT Book"/>
      <w:b/>
      <w:i w:val="0"/>
      <w:caps/>
      <w:strike w:val="0"/>
      <w:color w:val="EA700D"/>
      <w:spacing w:val="-1"/>
      <w:w w:val="100"/>
      <w:position w:val="0"/>
      <w:sz w:val="24"/>
      <w:szCs w:val="20"/>
      <w:u w:val="none"/>
      <w:shd w:val="clear" w:color="auto" w:fill="auto"/>
      <w:vertAlign w:val="baseline"/>
      <w:rtl w:val="0"/>
    </w:rPr>
  </w:style>
  <w:style w:type="paragraph" w:customStyle="1" w:styleId="HMWarningTitle0">
    <w:name w:val="H&amp;M WarningTitle"/>
    <w:basedOn w:val="HMNotes0"/>
    <w:next w:val="HMNormal"/>
    <w:link w:val="HMWarningTitle"/>
    <w:uiPriority w:val="9"/>
    <w:qFormat/>
  </w:style>
  <w:style w:type="paragraph" w:styleId="TOC7">
    <w:name w:val="toc 7"/>
    <w:basedOn w:val="Normal"/>
    <w:next w:val="Normal"/>
    <w:autoRedefine/>
    <w:uiPriority w:val="39"/>
    <w:unhideWhenUsed/>
    <w:rsid w:val="00D20792"/>
    <w:pPr>
      <w:spacing w:before="0" w:after="100" w:line="259" w:lineRule="auto"/>
      <w:ind w:left="1320"/>
    </w:pPr>
    <w:rPr>
      <w:rFonts w:asciiTheme="minorHAnsi" w:hAnsiTheme="minorHAnsi"/>
      <w:color w:val="auto"/>
      <w:spacing w:val="0"/>
      <w:sz w:val="22"/>
      <w:szCs w:val="22"/>
      <w:lang w:bidi="ar-SA"/>
    </w:rPr>
  </w:style>
  <w:style w:type="paragraph" w:styleId="TOC8">
    <w:name w:val="toc 8"/>
    <w:basedOn w:val="Normal"/>
    <w:next w:val="Normal"/>
    <w:autoRedefine/>
    <w:uiPriority w:val="39"/>
    <w:unhideWhenUsed/>
    <w:rsid w:val="00D20792"/>
    <w:pPr>
      <w:spacing w:before="0" w:after="100" w:line="259" w:lineRule="auto"/>
      <w:ind w:left="1540"/>
    </w:pPr>
    <w:rPr>
      <w:rFonts w:asciiTheme="minorHAnsi" w:hAnsiTheme="minorHAnsi"/>
      <w:color w:val="auto"/>
      <w:spacing w:val="0"/>
      <w:sz w:val="22"/>
      <w:szCs w:val="22"/>
      <w:lang w:bidi="ar-SA"/>
    </w:rPr>
  </w:style>
  <w:style w:type="paragraph" w:styleId="TOC9">
    <w:name w:val="toc 9"/>
    <w:basedOn w:val="Normal"/>
    <w:next w:val="Normal"/>
    <w:autoRedefine/>
    <w:uiPriority w:val="39"/>
    <w:unhideWhenUsed/>
    <w:rsid w:val="00D20792"/>
    <w:pPr>
      <w:spacing w:before="0" w:after="100" w:line="259" w:lineRule="auto"/>
      <w:ind w:left="1760"/>
    </w:pPr>
    <w:rPr>
      <w:rFonts w:asciiTheme="minorHAnsi" w:hAnsiTheme="minorHAnsi"/>
      <w:color w:val="auto"/>
      <w:spacing w:val="0"/>
      <w:sz w:val="22"/>
      <w:szCs w:val="22"/>
      <w:lang w:bidi="ar-SA"/>
    </w:rPr>
  </w:style>
  <w:style w:type="paragraph" w:customStyle="1" w:styleId="Footnote">
    <w:name w:val="Footnote"/>
    <w:basedOn w:val="FootnoteText"/>
    <w:qFormat/>
    <w:rsid w:val="00742F37"/>
    <w:rPr>
      <w:sz w:val="18"/>
    </w:rPr>
  </w:style>
  <w:style w:type="paragraph" w:customStyle="1" w:styleId="MyFootnote">
    <w:name w:val="MyFootnote"/>
    <w:qFormat/>
    <w:rsid w:val="00B35040"/>
    <w:pPr>
      <w:spacing w:before="0" w:after="0"/>
    </w:pPr>
    <w:rPr>
      <w:rFonts w:ascii="Futura Cyrillic Medium" w:hAnsi="Futura Cyrillic Medium"/>
      <w:color w:val="707070"/>
      <w:spacing w:val="20"/>
      <w:sz w:val="18"/>
      <w:szCs w:val="20"/>
    </w:rPr>
  </w:style>
  <w:style w:type="table" w:styleId="TableGrid">
    <w:name w:val="Table Grid"/>
    <w:basedOn w:val="TableNormal"/>
    <w:uiPriority w:val="59"/>
    <w:rsid w:val="003759B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MExample">
    <w:name w:val="H&amp;M Example"/>
    <w:basedOn w:val="HMNormal"/>
    <w:link w:val="HMExampleChar"/>
    <w:qFormat/>
    <w:rsid w:val="001B5506"/>
    <w:pPr>
      <w:ind w:left="360"/>
    </w:pPr>
    <w:rPr>
      <w:sz w:val="20"/>
    </w:rPr>
  </w:style>
  <w:style w:type="character" w:customStyle="1" w:styleId="HMExampleChar">
    <w:name w:val="H&amp;M Example Char"/>
    <w:basedOn w:val="HMNormal0"/>
    <w:link w:val="HMExample"/>
    <w:rsid w:val="001B5506"/>
    <w:rPr>
      <w:rFonts w:ascii="Futura Cyrillic Medium" w:hAnsi="Futura Cyrillic Medium"/>
      <w:color w:val="707070"/>
      <w:spacing w:val="10"/>
      <w:sz w:val="20"/>
      <w:szCs w:val="20"/>
    </w:rPr>
  </w:style>
  <w:style w:type="paragraph" w:customStyle="1" w:styleId="HMNumberedLists">
    <w:name w:val="H&amp;M Numbered Lists"/>
    <w:basedOn w:val="HMNormal"/>
    <w:link w:val="HMNumberedListsChar"/>
    <w:qFormat/>
    <w:rsid w:val="00761F3A"/>
    <w:pPr>
      <w:numPr>
        <w:numId w:val="105"/>
      </w:numPr>
      <w:tabs>
        <w:tab w:val="left" w:pos="720"/>
      </w:tabs>
    </w:pPr>
  </w:style>
  <w:style w:type="character" w:customStyle="1" w:styleId="HMNumberedListsChar">
    <w:name w:val="H&amp;M Numbered Lists Char"/>
    <w:basedOn w:val="HMLists"/>
    <w:link w:val="HMNumberedLists"/>
    <w:rsid w:val="00761F3A"/>
    <w:rPr>
      <w:rFonts w:ascii="Futura Cyrillic Medium" w:hAnsi="Futura Cyrillic Medium"/>
      <w:color w:val="707070"/>
      <w:spacing w:val="10"/>
      <w:sz w:val="24"/>
      <w:szCs w:val="20"/>
    </w:rPr>
  </w:style>
  <w:style w:type="paragraph" w:customStyle="1" w:styleId="HMInformativenotes">
    <w:name w:val="H&amp;M Informative notes"/>
    <w:basedOn w:val="HMExample"/>
    <w:link w:val="HMInformativenotesChar"/>
    <w:qFormat/>
    <w:rsid w:val="001B5506"/>
  </w:style>
  <w:style w:type="character" w:customStyle="1" w:styleId="HMInformativenotesChar">
    <w:name w:val="H&amp;M Informative notes Char"/>
    <w:basedOn w:val="HMExampleChar"/>
    <w:link w:val="HMInformativenotes"/>
    <w:rsid w:val="001B5506"/>
    <w:rPr>
      <w:rFonts w:ascii="Futura Cyrillic Medium" w:hAnsi="Futura Cyrillic Medium"/>
      <w:color w:val="707070"/>
      <w:spacing w:val="10"/>
      <w:sz w:val="20"/>
      <w:szCs w:val="20"/>
    </w:rPr>
  </w:style>
  <w:style w:type="paragraph" w:customStyle="1" w:styleId="HMDT">
    <w:name w:val="H&amp;M DT"/>
    <w:basedOn w:val="HMNormal"/>
    <w:link w:val="HMDTChar"/>
    <w:qFormat/>
    <w:rsid w:val="003F6499"/>
    <w:rPr>
      <w:b/>
      <w:bCs/>
      <w:color w:val="auto"/>
    </w:rPr>
  </w:style>
  <w:style w:type="character" w:customStyle="1" w:styleId="HMDTChar">
    <w:name w:val="H&amp;M DT Char"/>
    <w:basedOn w:val="HMNormal0"/>
    <w:link w:val="HMDT"/>
    <w:rsid w:val="003F6499"/>
    <w:rPr>
      <w:rFonts w:ascii="Futura Cyrillic Medium" w:hAnsi="Futura Cyrillic Medium"/>
      <w:b/>
      <w:bCs/>
      <w:color w:val="707070"/>
      <w:spacing w:val="10"/>
      <w:sz w:val="24"/>
      <w:szCs w:val="20"/>
    </w:rPr>
  </w:style>
  <w:style w:type="paragraph" w:customStyle="1" w:styleId="HMDD">
    <w:name w:val="H&amp;M DD"/>
    <w:basedOn w:val="HMNormal"/>
    <w:link w:val="HMDDChar"/>
    <w:qFormat/>
    <w:rsid w:val="003F6499"/>
    <w:pPr>
      <w:ind w:left="720"/>
    </w:pPr>
  </w:style>
  <w:style w:type="character" w:customStyle="1" w:styleId="HMDDChar">
    <w:name w:val="H&amp;M DD Char"/>
    <w:basedOn w:val="HMNormal0"/>
    <w:link w:val="HMDD"/>
    <w:rsid w:val="003F6499"/>
    <w:rPr>
      <w:rFonts w:ascii="Futura Cyrillic Medium" w:hAnsi="Futura Cyrillic Medium"/>
      <w:color w:val="707070"/>
      <w:spacing w:val="10"/>
      <w:sz w:val="24"/>
      <w:szCs w:val="20"/>
    </w:rPr>
  </w:style>
  <w:style w:type="paragraph" w:styleId="Revision">
    <w:name w:val="Revision"/>
    <w:hidden/>
    <w:uiPriority w:val="99"/>
    <w:semiHidden/>
    <w:rsid w:val="004E2B4D"/>
    <w:pPr>
      <w:spacing w:before="0" w:after="0" w:line="240" w:lineRule="auto"/>
    </w:pPr>
    <w:rPr>
      <w:rFonts w:ascii="Futura Cyrillic Medium" w:hAnsi="Futura Cyrillic Medium"/>
      <w:color w:val="707070"/>
      <w:spacing w:val="20"/>
      <w:sz w:val="24"/>
      <w:szCs w:val="20"/>
    </w:rPr>
  </w:style>
  <w:style w:type="character" w:customStyle="1" w:styleId="Unicodename">
    <w:name w:val="Unicode name"/>
    <w:uiPriority w:val="1"/>
    <w:qFormat/>
    <w:rsid w:val="00EF18A9"/>
    <w:rPr>
      <w:caps w:val="0"/>
      <w:smallCaps/>
      <w:strike w:val="0"/>
      <w:dstrike w:val="0"/>
      <w:vanish w:val="0"/>
      <w:color w:val="auto"/>
      <w:spacing w:val="0"/>
      <w:kern w:val="0"/>
      <w:vertAlign w:val="baseline"/>
    </w:rPr>
  </w:style>
  <w:style w:type="table" w:styleId="TableGridLight">
    <w:name w:val="Grid Table Light"/>
    <w:basedOn w:val="TableNormal"/>
    <w:uiPriority w:val="40"/>
    <w:rsid w:val="00422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MInlinecode">
    <w:name w:val="H&amp;M Inline code"/>
    <w:basedOn w:val="DefaultParagraphFont"/>
    <w:uiPriority w:val="1"/>
    <w:qFormat/>
    <w:rsid w:val="007805BC"/>
    <w:rPr>
      <w:rFonts w:ascii="Consolas" w:hAnsi="Consolas"/>
      <w:color w:val="auto"/>
      <w:sz w:val="22"/>
    </w:rPr>
  </w:style>
  <w:style w:type="paragraph" w:styleId="HTMLPreformatted">
    <w:name w:val="HTML Preformatted"/>
    <w:basedOn w:val="Normal"/>
    <w:link w:val="HTMLPreformattedChar"/>
    <w:uiPriority w:val="99"/>
    <w:semiHidden/>
    <w:unhideWhenUsed/>
    <w:rsid w:val="00090732"/>
    <w:pPr>
      <w:spacing w:before="0" w:after="0" w:line="240" w:lineRule="auto"/>
    </w:pPr>
    <w:rPr>
      <w:rFonts w:ascii="Consolas" w:hAnsi="Consolas"/>
      <w:sz w:val="20"/>
    </w:rPr>
  </w:style>
  <w:style w:type="character" w:customStyle="1" w:styleId="HTMLPreformattedChar">
    <w:name w:val="HTML Preformatted Char"/>
    <w:basedOn w:val="DefaultParagraphFont"/>
    <w:link w:val="HTMLPreformatted"/>
    <w:uiPriority w:val="99"/>
    <w:semiHidden/>
    <w:rsid w:val="00090732"/>
    <w:rPr>
      <w:rFonts w:ascii="Consolas" w:hAnsi="Consolas"/>
      <w:color w:val="707070"/>
      <w:spacing w:val="20"/>
      <w:sz w:val="20"/>
      <w:szCs w:val="20"/>
    </w:rPr>
  </w:style>
  <w:style w:type="character" w:styleId="CommentReference">
    <w:name w:val="annotation reference"/>
    <w:basedOn w:val="DefaultParagraphFont"/>
    <w:uiPriority w:val="99"/>
    <w:semiHidden/>
    <w:unhideWhenUsed/>
    <w:rsid w:val="00EE038F"/>
    <w:rPr>
      <w:sz w:val="16"/>
      <w:szCs w:val="16"/>
    </w:rPr>
  </w:style>
  <w:style w:type="paragraph" w:styleId="CommentText">
    <w:name w:val="annotation text"/>
    <w:basedOn w:val="Normal"/>
    <w:link w:val="CommentTextChar"/>
    <w:uiPriority w:val="99"/>
    <w:unhideWhenUsed/>
    <w:rsid w:val="00EE038F"/>
    <w:pPr>
      <w:spacing w:line="240" w:lineRule="auto"/>
    </w:pPr>
    <w:rPr>
      <w:sz w:val="20"/>
    </w:rPr>
  </w:style>
  <w:style w:type="character" w:customStyle="1" w:styleId="CommentTextChar">
    <w:name w:val="Comment Text Char"/>
    <w:basedOn w:val="DefaultParagraphFont"/>
    <w:link w:val="CommentText"/>
    <w:uiPriority w:val="99"/>
    <w:rsid w:val="00EE038F"/>
    <w:rPr>
      <w:rFonts w:ascii="Futura Cyrillic Medium" w:hAnsi="Futura Cyrillic Medium"/>
      <w:color w:val="707070"/>
      <w:spacing w:val="20"/>
      <w:sz w:val="20"/>
      <w:szCs w:val="20"/>
    </w:rPr>
  </w:style>
  <w:style w:type="paragraph" w:styleId="CommentSubject">
    <w:name w:val="annotation subject"/>
    <w:basedOn w:val="CommentText"/>
    <w:next w:val="CommentText"/>
    <w:link w:val="CommentSubjectChar"/>
    <w:uiPriority w:val="99"/>
    <w:semiHidden/>
    <w:unhideWhenUsed/>
    <w:rsid w:val="00EE038F"/>
    <w:rPr>
      <w:b/>
      <w:bCs/>
    </w:rPr>
  </w:style>
  <w:style w:type="character" w:customStyle="1" w:styleId="CommentSubjectChar">
    <w:name w:val="Comment Subject Char"/>
    <w:basedOn w:val="CommentTextChar"/>
    <w:link w:val="CommentSubject"/>
    <w:uiPriority w:val="99"/>
    <w:semiHidden/>
    <w:rsid w:val="00EE038F"/>
    <w:rPr>
      <w:rFonts w:ascii="Futura Cyrillic Medium" w:hAnsi="Futura Cyrillic Medium"/>
      <w:b/>
      <w:bCs/>
      <w:color w:val="707070"/>
      <w:spacing w:val="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7325">
      <w:bodyDiv w:val="1"/>
      <w:marLeft w:val="0"/>
      <w:marRight w:val="0"/>
      <w:marTop w:val="0"/>
      <w:marBottom w:val="0"/>
      <w:divBdr>
        <w:top w:val="none" w:sz="0" w:space="0" w:color="auto"/>
        <w:left w:val="none" w:sz="0" w:space="0" w:color="auto"/>
        <w:bottom w:val="none" w:sz="0" w:space="0" w:color="auto"/>
        <w:right w:val="none" w:sz="0" w:space="0" w:color="auto"/>
      </w:divBdr>
    </w:div>
    <w:div w:id="95902810">
      <w:bodyDiv w:val="1"/>
      <w:marLeft w:val="0"/>
      <w:marRight w:val="0"/>
      <w:marTop w:val="0"/>
      <w:marBottom w:val="0"/>
      <w:divBdr>
        <w:top w:val="none" w:sz="0" w:space="0" w:color="auto"/>
        <w:left w:val="none" w:sz="0" w:space="0" w:color="auto"/>
        <w:bottom w:val="none" w:sz="0" w:space="0" w:color="auto"/>
        <w:right w:val="none" w:sz="0" w:space="0" w:color="auto"/>
      </w:divBdr>
    </w:div>
    <w:div w:id="152717752">
      <w:bodyDiv w:val="1"/>
      <w:marLeft w:val="0"/>
      <w:marRight w:val="0"/>
      <w:marTop w:val="0"/>
      <w:marBottom w:val="0"/>
      <w:divBdr>
        <w:top w:val="none" w:sz="0" w:space="0" w:color="auto"/>
        <w:left w:val="none" w:sz="0" w:space="0" w:color="auto"/>
        <w:bottom w:val="none" w:sz="0" w:space="0" w:color="auto"/>
        <w:right w:val="none" w:sz="0" w:space="0" w:color="auto"/>
      </w:divBdr>
    </w:div>
    <w:div w:id="207572586">
      <w:bodyDiv w:val="1"/>
      <w:marLeft w:val="0"/>
      <w:marRight w:val="0"/>
      <w:marTop w:val="0"/>
      <w:marBottom w:val="0"/>
      <w:divBdr>
        <w:top w:val="none" w:sz="0" w:space="0" w:color="auto"/>
        <w:left w:val="none" w:sz="0" w:space="0" w:color="auto"/>
        <w:bottom w:val="none" w:sz="0" w:space="0" w:color="auto"/>
        <w:right w:val="none" w:sz="0" w:space="0" w:color="auto"/>
      </w:divBdr>
      <w:divsChild>
        <w:div w:id="1962804257">
          <w:marLeft w:val="0"/>
          <w:marRight w:val="0"/>
          <w:marTop w:val="0"/>
          <w:marBottom w:val="0"/>
          <w:divBdr>
            <w:top w:val="none" w:sz="0" w:space="0" w:color="auto"/>
            <w:left w:val="none" w:sz="0" w:space="0" w:color="auto"/>
            <w:bottom w:val="none" w:sz="0" w:space="0" w:color="auto"/>
            <w:right w:val="none" w:sz="0" w:space="0" w:color="auto"/>
          </w:divBdr>
          <w:divsChild>
            <w:div w:id="692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7757">
      <w:bodyDiv w:val="1"/>
      <w:marLeft w:val="0"/>
      <w:marRight w:val="0"/>
      <w:marTop w:val="0"/>
      <w:marBottom w:val="0"/>
      <w:divBdr>
        <w:top w:val="none" w:sz="0" w:space="0" w:color="auto"/>
        <w:left w:val="none" w:sz="0" w:space="0" w:color="auto"/>
        <w:bottom w:val="none" w:sz="0" w:space="0" w:color="auto"/>
        <w:right w:val="none" w:sz="0" w:space="0" w:color="auto"/>
      </w:divBdr>
    </w:div>
    <w:div w:id="306596740">
      <w:bodyDiv w:val="1"/>
      <w:marLeft w:val="0"/>
      <w:marRight w:val="0"/>
      <w:marTop w:val="0"/>
      <w:marBottom w:val="0"/>
      <w:divBdr>
        <w:top w:val="none" w:sz="0" w:space="0" w:color="auto"/>
        <w:left w:val="none" w:sz="0" w:space="0" w:color="auto"/>
        <w:bottom w:val="none" w:sz="0" w:space="0" w:color="auto"/>
        <w:right w:val="none" w:sz="0" w:space="0" w:color="auto"/>
      </w:divBdr>
      <w:divsChild>
        <w:div w:id="62487971">
          <w:marLeft w:val="0"/>
          <w:marRight w:val="0"/>
          <w:marTop w:val="0"/>
          <w:marBottom w:val="0"/>
          <w:divBdr>
            <w:top w:val="none" w:sz="0" w:space="0" w:color="auto"/>
            <w:left w:val="none" w:sz="0" w:space="0" w:color="auto"/>
            <w:bottom w:val="none" w:sz="0" w:space="0" w:color="auto"/>
            <w:right w:val="none" w:sz="0" w:space="0" w:color="auto"/>
          </w:divBdr>
          <w:divsChild>
            <w:div w:id="9577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1109">
      <w:bodyDiv w:val="1"/>
      <w:marLeft w:val="0"/>
      <w:marRight w:val="0"/>
      <w:marTop w:val="0"/>
      <w:marBottom w:val="0"/>
      <w:divBdr>
        <w:top w:val="none" w:sz="0" w:space="0" w:color="auto"/>
        <w:left w:val="none" w:sz="0" w:space="0" w:color="auto"/>
        <w:bottom w:val="none" w:sz="0" w:space="0" w:color="auto"/>
        <w:right w:val="none" w:sz="0" w:space="0" w:color="auto"/>
      </w:divBdr>
    </w:div>
    <w:div w:id="538402031">
      <w:bodyDiv w:val="1"/>
      <w:marLeft w:val="0"/>
      <w:marRight w:val="0"/>
      <w:marTop w:val="0"/>
      <w:marBottom w:val="0"/>
      <w:divBdr>
        <w:top w:val="none" w:sz="0" w:space="0" w:color="auto"/>
        <w:left w:val="none" w:sz="0" w:space="0" w:color="auto"/>
        <w:bottom w:val="none" w:sz="0" w:space="0" w:color="auto"/>
        <w:right w:val="none" w:sz="0" w:space="0" w:color="auto"/>
      </w:divBdr>
    </w:div>
    <w:div w:id="603807829">
      <w:bodyDiv w:val="1"/>
      <w:marLeft w:val="0"/>
      <w:marRight w:val="0"/>
      <w:marTop w:val="0"/>
      <w:marBottom w:val="0"/>
      <w:divBdr>
        <w:top w:val="none" w:sz="0" w:space="0" w:color="auto"/>
        <w:left w:val="none" w:sz="0" w:space="0" w:color="auto"/>
        <w:bottom w:val="none" w:sz="0" w:space="0" w:color="auto"/>
        <w:right w:val="none" w:sz="0" w:space="0" w:color="auto"/>
      </w:divBdr>
    </w:div>
    <w:div w:id="646319587">
      <w:bodyDiv w:val="1"/>
      <w:marLeft w:val="0"/>
      <w:marRight w:val="0"/>
      <w:marTop w:val="0"/>
      <w:marBottom w:val="0"/>
      <w:divBdr>
        <w:top w:val="none" w:sz="0" w:space="0" w:color="auto"/>
        <w:left w:val="none" w:sz="0" w:space="0" w:color="auto"/>
        <w:bottom w:val="none" w:sz="0" w:space="0" w:color="auto"/>
        <w:right w:val="none" w:sz="0" w:space="0" w:color="auto"/>
      </w:divBdr>
    </w:div>
    <w:div w:id="665283780">
      <w:bodyDiv w:val="1"/>
      <w:marLeft w:val="0"/>
      <w:marRight w:val="0"/>
      <w:marTop w:val="0"/>
      <w:marBottom w:val="0"/>
      <w:divBdr>
        <w:top w:val="none" w:sz="0" w:space="0" w:color="auto"/>
        <w:left w:val="none" w:sz="0" w:space="0" w:color="auto"/>
        <w:bottom w:val="none" w:sz="0" w:space="0" w:color="auto"/>
        <w:right w:val="none" w:sz="0" w:space="0" w:color="auto"/>
      </w:divBdr>
    </w:div>
    <w:div w:id="703797834">
      <w:bodyDiv w:val="1"/>
      <w:marLeft w:val="0"/>
      <w:marRight w:val="0"/>
      <w:marTop w:val="0"/>
      <w:marBottom w:val="0"/>
      <w:divBdr>
        <w:top w:val="none" w:sz="0" w:space="0" w:color="auto"/>
        <w:left w:val="none" w:sz="0" w:space="0" w:color="auto"/>
        <w:bottom w:val="none" w:sz="0" w:space="0" w:color="auto"/>
        <w:right w:val="none" w:sz="0" w:space="0" w:color="auto"/>
      </w:divBdr>
    </w:div>
    <w:div w:id="780757358">
      <w:bodyDiv w:val="1"/>
      <w:marLeft w:val="0"/>
      <w:marRight w:val="0"/>
      <w:marTop w:val="0"/>
      <w:marBottom w:val="0"/>
      <w:divBdr>
        <w:top w:val="none" w:sz="0" w:space="0" w:color="auto"/>
        <w:left w:val="none" w:sz="0" w:space="0" w:color="auto"/>
        <w:bottom w:val="none" w:sz="0" w:space="0" w:color="auto"/>
        <w:right w:val="none" w:sz="0" w:space="0" w:color="auto"/>
      </w:divBdr>
    </w:div>
    <w:div w:id="858618992">
      <w:bodyDiv w:val="1"/>
      <w:marLeft w:val="0"/>
      <w:marRight w:val="0"/>
      <w:marTop w:val="0"/>
      <w:marBottom w:val="0"/>
      <w:divBdr>
        <w:top w:val="none" w:sz="0" w:space="0" w:color="auto"/>
        <w:left w:val="none" w:sz="0" w:space="0" w:color="auto"/>
        <w:bottom w:val="none" w:sz="0" w:space="0" w:color="auto"/>
        <w:right w:val="none" w:sz="0" w:space="0" w:color="auto"/>
      </w:divBdr>
      <w:divsChild>
        <w:div w:id="542864927">
          <w:marLeft w:val="0"/>
          <w:marRight w:val="0"/>
          <w:marTop w:val="0"/>
          <w:marBottom w:val="0"/>
          <w:divBdr>
            <w:top w:val="none" w:sz="0" w:space="0" w:color="auto"/>
            <w:left w:val="none" w:sz="0" w:space="0" w:color="auto"/>
            <w:bottom w:val="none" w:sz="0" w:space="0" w:color="auto"/>
            <w:right w:val="none" w:sz="0" w:space="0" w:color="auto"/>
          </w:divBdr>
          <w:divsChild>
            <w:div w:id="76161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92555">
      <w:bodyDiv w:val="1"/>
      <w:marLeft w:val="0"/>
      <w:marRight w:val="0"/>
      <w:marTop w:val="0"/>
      <w:marBottom w:val="0"/>
      <w:divBdr>
        <w:top w:val="none" w:sz="0" w:space="0" w:color="auto"/>
        <w:left w:val="none" w:sz="0" w:space="0" w:color="auto"/>
        <w:bottom w:val="none" w:sz="0" w:space="0" w:color="auto"/>
        <w:right w:val="none" w:sz="0" w:space="0" w:color="auto"/>
      </w:divBdr>
    </w:div>
    <w:div w:id="980425396">
      <w:bodyDiv w:val="1"/>
      <w:marLeft w:val="0"/>
      <w:marRight w:val="0"/>
      <w:marTop w:val="0"/>
      <w:marBottom w:val="0"/>
      <w:divBdr>
        <w:top w:val="none" w:sz="0" w:space="0" w:color="auto"/>
        <w:left w:val="none" w:sz="0" w:space="0" w:color="auto"/>
        <w:bottom w:val="none" w:sz="0" w:space="0" w:color="auto"/>
        <w:right w:val="none" w:sz="0" w:space="0" w:color="auto"/>
      </w:divBdr>
    </w:div>
    <w:div w:id="998315530">
      <w:bodyDiv w:val="1"/>
      <w:marLeft w:val="0"/>
      <w:marRight w:val="0"/>
      <w:marTop w:val="0"/>
      <w:marBottom w:val="0"/>
      <w:divBdr>
        <w:top w:val="none" w:sz="0" w:space="0" w:color="auto"/>
        <w:left w:val="none" w:sz="0" w:space="0" w:color="auto"/>
        <w:bottom w:val="none" w:sz="0" w:space="0" w:color="auto"/>
        <w:right w:val="none" w:sz="0" w:space="0" w:color="auto"/>
      </w:divBdr>
    </w:div>
    <w:div w:id="1016157627">
      <w:bodyDiv w:val="1"/>
      <w:marLeft w:val="0"/>
      <w:marRight w:val="0"/>
      <w:marTop w:val="0"/>
      <w:marBottom w:val="0"/>
      <w:divBdr>
        <w:top w:val="none" w:sz="0" w:space="0" w:color="auto"/>
        <w:left w:val="none" w:sz="0" w:space="0" w:color="auto"/>
        <w:bottom w:val="none" w:sz="0" w:space="0" w:color="auto"/>
        <w:right w:val="none" w:sz="0" w:space="0" w:color="auto"/>
      </w:divBdr>
    </w:div>
    <w:div w:id="1082338822">
      <w:bodyDiv w:val="1"/>
      <w:marLeft w:val="0"/>
      <w:marRight w:val="0"/>
      <w:marTop w:val="0"/>
      <w:marBottom w:val="0"/>
      <w:divBdr>
        <w:top w:val="none" w:sz="0" w:space="0" w:color="auto"/>
        <w:left w:val="none" w:sz="0" w:space="0" w:color="auto"/>
        <w:bottom w:val="none" w:sz="0" w:space="0" w:color="auto"/>
        <w:right w:val="none" w:sz="0" w:space="0" w:color="auto"/>
      </w:divBdr>
    </w:div>
    <w:div w:id="1164473380">
      <w:bodyDiv w:val="1"/>
      <w:marLeft w:val="0"/>
      <w:marRight w:val="0"/>
      <w:marTop w:val="0"/>
      <w:marBottom w:val="0"/>
      <w:divBdr>
        <w:top w:val="none" w:sz="0" w:space="0" w:color="auto"/>
        <w:left w:val="none" w:sz="0" w:space="0" w:color="auto"/>
        <w:bottom w:val="none" w:sz="0" w:space="0" w:color="auto"/>
        <w:right w:val="none" w:sz="0" w:space="0" w:color="auto"/>
      </w:divBdr>
    </w:div>
    <w:div w:id="1225606093">
      <w:bodyDiv w:val="1"/>
      <w:marLeft w:val="0"/>
      <w:marRight w:val="0"/>
      <w:marTop w:val="0"/>
      <w:marBottom w:val="0"/>
      <w:divBdr>
        <w:top w:val="none" w:sz="0" w:space="0" w:color="auto"/>
        <w:left w:val="none" w:sz="0" w:space="0" w:color="auto"/>
        <w:bottom w:val="none" w:sz="0" w:space="0" w:color="auto"/>
        <w:right w:val="none" w:sz="0" w:space="0" w:color="auto"/>
      </w:divBdr>
    </w:div>
    <w:div w:id="1299334828">
      <w:bodyDiv w:val="1"/>
      <w:marLeft w:val="0"/>
      <w:marRight w:val="0"/>
      <w:marTop w:val="0"/>
      <w:marBottom w:val="0"/>
      <w:divBdr>
        <w:top w:val="none" w:sz="0" w:space="0" w:color="auto"/>
        <w:left w:val="none" w:sz="0" w:space="0" w:color="auto"/>
        <w:bottom w:val="none" w:sz="0" w:space="0" w:color="auto"/>
        <w:right w:val="none" w:sz="0" w:space="0" w:color="auto"/>
      </w:divBdr>
      <w:divsChild>
        <w:div w:id="1742947278">
          <w:marLeft w:val="0"/>
          <w:marRight w:val="0"/>
          <w:marTop w:val="0"/>
          <w:marBottom w:val="0"/>
          <w:divBdr>
            <w:top w:val="none" w:sz="0" w:space="0" w:color="auto"/>
            <w:left w:val="none" w:sz="0" w:space="0" w:color="auto"/>
            <w:bottom w:val="none" w:sz="0" w:space="0" w:color="auto"/>
            <w:right w:val="none" w:sz="0" w:space="0" w:color="auto"/>
          </w:divBdr>
        </w:div>
      </w:divsChild>
    </w:div>
    <w:div w:id="1348406089">
      <w:bodyDiv w:val="1"/>
      <w:marLeft w:val="0"/>
      <w:marRight w:val="0"/>
      <w:marTop w:val="0"/>
      <w:marBottom w:val="0"/>
      <w:divBdr>
        <w:top w:val="none" w:sz="0" w:space="0" w:color="auto"/>
        <w:left w:val="none" w:sz="0" w:space="0" w:color="auto"/>
        <w:bottom w:val="none" w:sz="0" w:space="0" w:color="auto"/>
        <w:right w:val="none" w:sz="0" w:space="0" w:color="auto"/>
      </w:divBdr>
    </w:div>
    <w:div w:id="1408771447">
      <w:bodyDiv w:val="1"/>
      <w:marLeft w:val="0"/>
      <w:marRight w:val="0"/>
      <w:marTop w:val="0"/>
      <w:marBottom w:val="0"/>
      <w:divBdr>
        <w:top w:val="none" w:sz="0" w:space="0" w:color="auto"/>
        <w:left w:val="none" w:sz="0" w:space="0" w:color="auto"/>
        <w:bottom w:val="none" w:sz="0" w:space="0" w:color="auto"/>
        <w:right w:val="none" w:sz="0" w:space="0" w:color="auto"/>
      </w:divBdr>
    </w:div>
    <w:div w:id="1542011911">
      <w:bodyDiv w:val="1"/>
      <w:marLeft w:val="0"/>
      <w:marRight w:val="0"/>
      <w:marTop w:val="0"/>
      <w:marBottom w:val="0"/>
      <w:divBdr>
        <w:top w:val="none" w:sz="0" w:space="0" w:color="auto"/>
        <w:left w:val="none" w:sz="0" w:space="0" w:color="auto"/>
        <w:bottom w:val="none" w:sz="0" w:space="0" w:color="auto"/>
        <w:right w:val="none" w:sz="0" w:space="0" w:color="auto"/>
      </w:divBdr>
    </w:div>
    <w:div w:id="1577323055">
      <w:bodyDiv w:val="1"/>
      <w:marLeft w:val="0"/>
      <w:marRight w:val="0"/>
      <w:marTop w:val="0"/>
      <w:marBottom w:val="0"/>
      <w:divBdr>
        <w:top w:val="none" w:sz="0" w:space="0" w:color="auto"/>
        <w:left w:val="none" w:sz="0" w:space="0" w:color="auto"/>
        <w:bottom w:val="none" w:sz="0" w:space="0" w:color="auto"/>
        <w:right w:val="none" w:sz="0" w:space="0" w:color="auto"/>
      </w:divBdr>
    </w:div>
    <w:div w:id="1590192000">
      <w:bodyDiv w:val="1"/>
      <w:marLeft w:val="0"/>
      <w:marRight w:val="0"/>
      <w:marTop w:val="0"/>
      <w:marBottom w:val="0"/>
      <w:divBdr>
        <w:top w:val="none" w:sz="0" w:space="0" w:color="auto"/>
        <w:left w:val="none" w:sz="0" w:space="0" w:color="auto"/>
        <w:bottom w:val="none" w:sz="0" w:space="0" w:color="auto"/>
        <w:right w:val="none" w:sz="0" w:space="0" w:color="auto"/>
      </w:divBdr>
      <w:divsChild>
        <w:div w:id="955022493">
          <w:marLeft w:val="0"/>
          <w:marRight w:val="0"/>
          <w:marTop w:val="0"/>
          <w:marBottom w:val="0"/>
          <w:divBdr>
            <w:top w:val="none" w:sz="0" w:space="0" w:color="auto"/>
            <w:left w:val="none" w:sz="0" w:space="0" w:color="auto"/>
            <w:bottom w:val="none" w:sz="0" w:space="0" w:color="auto"/>
            <w:right w:val="none" w:sz="0" w:space="0" w:color="auto"/>
          </w:divBdr>
          <w:divsChild>
            <w:div w:id="169098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0032">
      <w:bodyDiv w:val="1"/>
      <w:marLeft w:val="0"/>
      <w:marRight w:val="0"/>
      <w:marTop w:val="0"/>
      <w:marBottom w:val="0"/>
      <w:divBdr>
        <w:top w:val="none" w:sz="0" w:space="0" w:color="auto"/>
        <w:left w:val="none" w:sz="0" w:space="0" w:color="auto"/>
        <w:bottom w:val="none" w:sz="0" w:space="0" w:color="auto"/>
        <w:right w:val="none" w:sz="0" w:space="0" w:color="auto"/>
      </w:divBdr>
    </w:div>
    <w:div w:id="1654094242">
      <w:bodyDiv w:val="1"/>
      <w:marLeft w:val="0"/>
      <w:marRight w:val="0"/>
      <w:marTop w:val="0"/>
      <w:marBottom w:val="0"/>
      <w:divBdr>
        <w:top w:val="none" w:sz="0" w:space="0" w:color="auto"/>
        <w:left w:val="none" w:sz="0" w:space="0" w:color="auto"/>
        <w:bottom w:val="none" w:sz="0" w:space="0" w:color="auto"/>
        <w:right w:val="none" w:sz="0" w:space="0" w:color="auto"/>
      </w:divBdr>
      <w:divsChild>
        <w:div w:id="674503796">
          <w:marLeft w:val="0"/>
          <w:marRight w:val="0"/>
          <w:marTop w:val="0"/>
          <w:marBottom w:val="0"/>
          <w:divBdr>
            <w:top w:val="none" w:sz="0" w:space="0" w:color="auto"/>
            <w:left w:val="none" w:sz="0" w:space="0" w:color="auto"/>
            <w:bottom w:val="none" w:sz="0" w:space="0" w:color="auto"/>
            <w:right w:val="none" w:sz="0" w:space="0" w:color="auto"/>
          </w:divBdr>
        </w:div>
      </w:divsChild>
    </w:div>
    <w:div w:id="1694185852">
      <w:bodyDiv w:val="1"/>
      <w:marLeft w:val="0"/>
      <w:marRight w:val="0"/>
      <w:marTop w:val="0"/>
      <w:marBottom w:val="0"/>
      <w:divBdr>
        <w:top w:val="none" w:sz="0" w:space="0" w:color="auto"/>
        <w:left w:val="none" w:sz="0" w:space="0" w:color="auto"/>
        <w:bottom w:val="none" w:sz="0" w:space="0" w:color="auto"/>
        <w:right w:val="none" w:sz="0" w:space="0" w:color="auto"/>
      </w:divBdr>
    </w:div>
    <w:div w:id="1726291913">
      <w:bodyDiv w:val="1"/>
      <w:marLeft w:val="0"/>
      <w:marRight w:val="0"/>
      <w:marTop w:val="0"/>
      <w:marBottom w:val="0"/>
      <w:divBdr>
        <w:top w:val="none" w:sz="0" w:space="0" w:color="auto"/>
        <w:left w:val="none" w:sz="0" w:space="0" w:color="auto"/>
        <w:bottom w:val="none" w:sz="0" w:space="0" w:color="auto"/>
        <w:right w:val="none" w:sz="0" w:space="0" w:color="auto"/>
      </w:divBdr>
    </w:div>
    <w:div w:id="1732994072">
      <w:bodyDiv w:val="1"/>
      <w:marLeft w:val="0"/>
      <w:marRight w:val="0"/>
      <w:marTop w:val="0"/>
      <w:marBottom w:val="0"/>
      <w:divBdr>
        <w:top w:val="none" w:sz="0" w:space="0" w:color="auto"/>
        <w:left w:val="none" w:sz="0" w:space="0" w:color="auto"/>
        <w:bottom w:val="none" w:sz="0" w:space="0" w:color="auto"/>
        <w:right w:val="none" w:sz="0" w:space="0" w:color="auto"/>
      </w:divBdr>
    </w:div>
    <w:div w:id="1777797233">
      <w:bodyDiv w:val="1"/>
      <w:marLeft w:val="0"/>
      <w:marRight w:val="0"/>
      <w:marTop w:val="0"/>
      <w:marBottom w:val="0"/>
      <w:divBdr>
        <w:top w:val="none" w:sz="0" w:space="0" w:color="auto"/>
        <w:left w:val="none" w:sz="0" w:space="0" w:color="auto"/>
        <w:bottom w:val="none" w:sz="0" w:space="0" w:color="auto"/>
        <w:right w:val="none" w:sz="0" w:space="0" w:color="auto"/>
      </w:divBdr>
    </w:div>
    <w:div w:id="1879123788">
      <w:bodyDiv w:val="1"/>
      <w:marLeft w:val="0"/>
      <w:marRight w:val="0"/>
      <w:marTop w:val="0"/>
      <w:marBottom w:val="0"/>
      <w:divBdr>
        <w:top w:val="none" w:sz="0" w:space="0" w:color="auto"/>
        <w:left w:val="none" w:sz="0" w:space="0" w:color="auto"/>
        <w:bottom w:val="none" w:sz="0" w:space="0" w:color="auto"/>
        <w:right w:val="none" w:sz="0" w:space="0" w:color="auto"/>
      </w:divBdr>
    </w:div>
    <w:div w:id="1900553504">
      <w:bodyDiv w:val="1"/>
      <w:marLeft w:val="0"/>
      <w:marRight w:val="0"/>
      <w:marTop w:val="0"/>
      <w:marBottom w:val="0"/>
      <w:divBdr>
        <w:top w:val="none" w:sz="0" w:space="0" w:color="auto"/>
        <w:left w:val="none" w:sz="0" w:space="0" w:color="auto"/>
        <w:bottom w:val="none" w:sz="0" w:space="0" w:color="auto"/>
        <w:right w:val="none" w:sz="0" w:space="0" w:color="auto"/>
      </w:divBdr>
    </w:div>
    <w:div w:id="1902209194">
      <w:bodyDiv w:val="1"/>
      <w:marLeft w:val="0"/>
      <w:marRight w:val="0"/>
      <w:marTop w:val="0"/>
      <w:marBottom w:val="0"/>
      <w:divBdr>
        <w:top w:val="none" w:sz="0" w:space="0" w:color="auto"/>
        <w:left w:val="none" w:sz="0" w:space="0" w:color="auto"/>
        <w:bottom w:val="none" w:sz="0" w:space="0" w:color="auto"/>
        <w:right w:val="none" w:sz="0" w:space="0" w:color="auto"/>
      </w:divBdr>
    </w:div>
    <w:div w:id="2038386804">
      <w:bodyDiv w:val="1"/>
      <w:marLeft w:val="0"/>
      <w:marRight w:val="0"/>
      <w:marTop w:val="0"/>
      <w:marBottom w:val="0"/>
      <w:divBdr>
        <w:top w:val="none" w:sz="0" w:space="0" w:color="auto"/>
        <w:left w:val="none" w:sz="0" w:space="0" w:color="auto"/>
        <w:bottom w:val="none" w:sz="0" w:space="0" w:color="auto"/>
        <w:right w:val="none" w:sz="0" w:space="0" w:color="auto"/>
      </w:divBdr>
    </w:div>
    <w:div w:id="2042825673">
      <w:bodyDiv w:val="1"/>
      <w:marLeft w:val="0"/>
      <w:marRight w:val="0"/>
      <w:marTop w:val="0"/>
      <w:marBottom w:val="0"/>
      <w:divBdr>
        <w:top w:val="none" w:sz="0" w:space="0" w:color="auto"/>
        <w:left w:val="none" w:sz="0" w:space="0" w:color="auto"/>
        <w:bottom w:val="none" w:sz="0" w:space="0" w:color="auto"/>
        <w:right w:val="none" w:sz="0" w:space="0" w:color="auto"/>
      </w:divBdr>
    </w:div>
    <w:div w:id="206104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github.com/sandflow/doi-uri-scheme/issues/12" TargetMode="External"/><Relationship Id="rId2" Type="http://schemas.openxmlformats.org/officeDocument/2006/relationships/hyperlink" Target="https://github.com/sandflow/doi-uri-scheme/issues/19" TargetMode="External"/><Relationship Id="rId1" Type="http://schemas.openxmlformats.org/officeDocument/2006/relationships/hyperlink" Target="https://github.com/sandflow/doi-uri-scheme/issues/16" TargetMode="External"/><Relationship Id="rId4" Type="http://schemas.openxmlformats.org/officeDocument/2006/relationships/hyperlink" Target="https://github.com/sandflow/doi-uri-scheme/issues/12"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1/relationships/commentsExtended" Target="commentsExtended.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hyperlink" Target="https://www.doi.org/"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doi.org/resources/130718-trademark-policy.pdf" TargetMode="External"/><Relationship Id="rId23" Type="http://schemas.openxmlformats.org/officeDocument/2006/relationships/theme" Target="theme/theme1.xml"/><Relationship Id="rId10" Type="http://schemas.openxmlformats.org/officeDocument/2006/relationships/header" Target="header2.xml"/><Relationship Id="rId19" Type="http://schemas.microsoft.com/office/2016/09/relationships/commentsIds" Target="commentsIds.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microsoft.com/office/2011/relationships/people" Target="people.xml"/></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l\Documents\sandflow-consulting\projects\doi\doi-uri-book\DOI_Handbook-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5BE40B-1A86-4ED2-8E2E-122A5F53A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DOI_Handbook-final.dotx</Template>
  <TotalTime>60</TotalTime>
  <Pages>15</Pages>
  <Words>2383</Words>
  <Characters>13584</Characters>
  <Application>Microsoft Office Word</Application>
  <DocSecurity>0</DocSecurity>
  <Lines>113</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DOI URI sCHEME</vt:lpstr>
      <vt:lpstr> </vt:lpstr>
    </vt:vector>
  </TitlesOfParts>
  <Company>DOI Foundation and EC Software GmbH</Company>
  <LinksUpToDate>false</LinksUpToDate>
  <CharactersWithSpaces>15936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 URI sCHEME</dc:title>
  <dc:subject>&lt;%DESCRIPTION%&gt;</dc:subject>
  <dc:creator>Pierre-Anthony Lemieux</dc:creator>
  <dc:description>&lt;%COMMENTS%&gt;</dc:description>
  <cp:lastModifiedBy>Pierre-Anthony Lemieux</cp:lastModifiedBy>
  <cp:revision>15</cp:revision>
  <cp:lastPrinted>2024-09-18T07:17:00Z</cp:lastPrinted>
  <dcterms:created xsi:type="dcterms:W3CDTF">2024-10-10T12:28:00Z</dcterms:created>
  <dcterms:modified xsi:type="dcterms:W3CDTF">2024-10-22T05:18:00Z</dcterms:modified>
  <cp:category/>
</cp:coreProperties>
</file>