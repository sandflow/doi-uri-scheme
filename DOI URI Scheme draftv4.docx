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0CB53D65" w:rsidR="00B24B5F" w:rsidRDefault="0095624D" w:rsidP="00CA29D8">
          <w:pPr>
            <w:rPr>
              <w:sz w:val="48"/>
              <w:szCs w:val="48"/>
            </w:rPr>
          </w:pPr>
          <w:r>
            <w:rPr>
              <w:sz w:val="48"/>
              <w:szCs w:val="48"/>
              <w:highlight w:val="green"/>
            </w:rPr>
            <w:t>CANDIDATE SPECIFICATION</w:t>
          </w:r>
        </w:p>
        <w:p w14:paraId="6CE50CA7" w14:textId="3C768830" w:rsidR="0095624D" w:rsidRPr="00CA29D8" w:rsidRDefault="0095624D" w:rsidP="00005FF5">
          <w:pPr>
            <w:pStyle w:val="HMNormal"/>
          </w:pPr>
          <w:r>
            <w:t xml:space="preserve">This specification is offered for public review until October 17, 2024. Please direct your feedback to </w:t>
          </w:r>
          <w:hyperlink r:id="rId9" w:history="1">
            <w:r w:rsidRPr="00122E70">
              <w:rPr>
                <w:rStyle w:val="Hyperlink"/>
              </w:rPr>
              <w:t>info@doi.org</w:t>
            </w:r>
          </w:hyperlink>
          <w:r>
            <w:t>, including [DOI URI Scheme] in the subject line.</w:t>
          </w:r>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Pr="008F4503" w:rsidRDefault="00000000"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Pr="008F4503" w:rsidRDefault="00000000"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footerReference w:type="default" r:id="rId10"/>
          <w:headerReference w:type="first" r:id="rId11"/>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0"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 xml:space="preserve">This work is released under a CC BY-ND license, which means that you are free to do with it as you please </w:t>
      </w:r>
      <w:proofErr w:type="gramStart"/>
      <w:r w:rsidRPr="00661120">
        <w:rPr>
          <w:shd w:val="clear" w:color="auto" w:fill="FFFFFF"/>
        </w:rPr>
        <w:t>as long as</w:t>
      </w:r>
      <w:proofErr w:type="gramEnd"/>
      <w:r w:rsidRPr="00661120">
        <w:rPr>
          <w:shd w:val="clear" w:color="auto" w:fill="FFFFFF"/>
        </w:rPr>
        <w:t xml:space="preserve">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w:t>
      </w:r>
      <w:proofErr w:type="spellStart"/>
      <w:r w:rsidRPr="00661120">
        <w:t>shortDOI</w:t>
      </w:r>
      <w:proofErr w:type="spellEnd"/>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1"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1"/>
    <w:p w14:paraId="58F113B4" w14:textId="77777777" w:rsidR="0038457A" w:rsidRPr="00661120" w:rsidRDefault="00562653" w:rsidP="009B166D">
      <w:pPr>
        <w:pStyle w:val="HMNormal"/>
      </w:pPr>
      <w:r w:rsidRPr="00661120">
        <w:t xml:space="preserve">For more information, see the </w:t>
      </w:r>
      <w:hyperlink r:id="rId12"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4B5BF8E3" w:rsidR="00914F42" w:rsidRDefault="00914F42" w:rsidP="00927E0F">
      <w:pPr>
        <w:pStyle w:val="HMNormal"/>
        <w:rPr>
          <w:rFonts w:ascii="Calibri" w:hAnsi="Calibri" w:cs="Calibri"/>
          <w:spacing w:val="15"/>
          <w:sz w:val="28"/>
          <w:szCs w:val="28"/>
        </w:rPr>
      </w:pPr>
      <w:r w:rsidRPr="00661120">
        <w:t xml:space="preserve">Publication date: </w:t>
      </w:r>
      <w:r w:rsidR="00685CA5" w:rsidRPr="00927E0F">
        <w:rPr>
          <w:highlight w:val="green"/>
        </w:rPr>
        <w:t>DRAFT</w:t>
      </w:r>
      <w:r>
        <w:br w:type="page"/>
      </w:r>
    </w:p>
    <w:p w14:paraId="26F9CB11" w14:textId="77777777" w:rsidR="00515D5E" w:rsidRPr="00663B8F" w:rsidRDefault="00873F56" w:rsidP="00663B8F">
      <w:pPr>
        <w:pStyle w:val="ContentsTitle"/>
      </w:pPr>
      <w:bookmarkStart w:id="2" w:name="_Hlk132382152"/>
      <w:bookmarkEnd w:id="0"/>
      <w:r w:rsidRPr="00FA2F14">
        <w:lastRenderedPageBreak/>
        <w:t>Contents</w:t>
      </w:r>
    </w:p>
    <w:bookmarkEnd w:id="2" w:displacedByCustomXml="next"/>
    <w:sdt>
      <w:sdtPr>
        <w:id w:val="21888688"/>
        <w:docPartObj>
          <w:docPartGallery w:val="Table of Contents"/>
          <w:docPartUnique/>
        </w:docPartObj>
      </w:sdtPr>
      <w:sdtContent>
        <w:p w14:paraId="57F02311" w14:textId="77777777" w:rsidR="00515D5E" w:rsidRDefault="00515D5E" w:rsidP="00D8709C">
          <w:pPr>
            <w:pStyle w:val="TOC1"/>
          </w:pPr>
        </w:p>
        <w:p w14:paraId="3F0670B9" w14:textId="7CF648A7"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927E0F">
              <w:rPr>
                <w:webHidden/>
              </w:rPr>
              <w:t>4</w:t>
            </w:r>
            <w:r w:rsidR="00927E0F">
              <w:rPr>
                <w:webHidden/>
              </w:rPr>
              <w:fldChar w:fldCharType="end"/>
            </w:r>
          </w:hyperlink>
        </w:p>
        <w:p w14:paraId="751F2C6A" w14:textId="4001286C"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0" w:history="1">
            <w:r w:rsidR="00927E0F" w:rsidRPr="001B430F">
              <w:rPr>
                <w:rStyle w:val="Hyperlink"/>
                <w:b/>
                <w:lang w:bidi="en-US"/>
              </w:rPr>
              <w:t>Chapter 1</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Introduction</w:t>
            </w:r>
            <w:r w:rsidR="00927E0F">
              <w:rPr>
                <w:webHidden/>
              </w:rPr>
              <w:tab/>
            </w:r>
            <w:r w:rsidR="00927E0F">
              <w:rPr>
                <w:webHidden/>
              </w:rPr>
              <w:fldChar w:fldCharType="begin"/>
            </w:r>
            <w:r w:rsidR="00927E0F">
              <w:rPr>
                <w:webHidden/>
              </w:rPr>
              <w:instrText xml:space="preserve"> PAGEREF _Toc174527900 \h </w:instrText>
            </w:r>
            <w:r w:rsidR="00927E0F">
              <w:rPr>
                <w:webHidden/>
              </w:rPr>
            </w:r>
            <w:r w:rsidR="00927E0F">
              <w:rPr>
                <w:webHidden/>
              </w:rPr>
              <w:fldChar w:fldCharType="separate"/>
            </w:r>
            <w:r w:rsidR="00927E0F">
              <w:rPr>
                <w:webHidden/>
              </w:rPr>
              <w:t>5</w:t>
            </w:r>
            <w:r w:rsidR="00927E0F">
              <w:rPr>
                <w:webHidden/>
              </w:rPr>
              <w:fldChar w:fldCharType="end"/>
            </w:r>
          </w:hyperlink>
        </w:p>
        <w:p w14:paraId="47F7DC16" w14:textId="6E21A353"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1" w:history="1">
            <w:r w:rsidR="00927E0F" w:rsidRPr="001B430F">
              <w:rPr>
                <w:rStyle w:val="Hyperlink"/>
                <w:b/>
                <w:lang w:bidi="en-US"/>
              </w:rPr>
              <w:t>Chapter 2</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syntax</w:t>
            </w:r>
            <w:r w:rsidR="00927E0F">
              <w:rPr>
                <w:webHidden/>
              </w:rPr>
              <w:tab/>
            </w:r>
            <w:r w:rsidR="00927E0F">
              <w:rPr>
                <w:webHidden/>
              </w:rPr>
              <w:fldChar w:fldCharType="begin"/>
            </w:r>
            <w:r w:rsidR="00927E0F">
              <w:rPr>
                <w:webHidden/>
              </w:rPr>
              <w:instrText xml:space="preserve"> PAGEREF _Toc174527901 \h </w:instrText>
            </w:r>
            <w:r w:rsidR="00927E0F">
              <w:rPr>
                <w:webHidden/>
              </w:rPr>
            </w:r>
            <w:r w:rsidR="00927E0F">
              <w:rPr>
                <w:webHidden/>
              </w:rPr>
              <w:fldChar w:fldCharType="separate"/>
            </w:r>
            <w:r w:rsidR="00927E0F">
              <w:rPr>
                <w:webHidden/>
              </w:rPr>
              <w:t>6</w:t>
            </w:r>
            <w:r w:rsidR="00927E0F">
              <w:rPr>
                <w:webHidden/>
              </w:rPr>
              <w:fldChar w:fldCharType="end"/>
            </w:r>
          </w:hyperlink>
        </w:p>
        <w:p w14:paraId="0AC32252" w14:textId="7DFDC2AB"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2" w:history="1">
            <w:r w:rsidR="00927E0F" w:rsidRPr="001B430F">
              <w:rPr>
                <w:rStyle w:val="Hyperlink"/>
                <w:b/>
                <w:lang w:bidi="en-US"/>
              </w:rPr>
              <w:t>Chapter 3</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equivalence</w:t>
            </w:r>
            <w:r w:rsidR="00927E0F">
              <w:rPr>
                <w:webHidden/>
              </w:rPr>
              <w:tab/>
            </w:r>
            <w:r w:rsidR="00927E0F">
              <w:rPr>
                <w:webHidden/>
              </w:rPr>
              <w:fldChar w:fldCharType="begin"/>
            </w:r>
            <w:r w:rsidR="00927E0F">
              <w:rPr>
                <w:webHidden/>
              </w:rPr>
              <w:instrText xml:space="preserve"> PAGEREF _Toc174527902 \h </w:instrText>
            </w:r>
            <w:r w:rsidR="00927E0F">
              <w:rPr>
                <w:webHidden/>
              </w:rPr>
            </w:r>
            <w:r w:rsidR="00927E0F">
              <w:rPr>
                <w:webHidden/>
              </w:rPr>
              <w:fldChar w:fldCharType="separate"/>
            </w:r>
            <w:r w:rsidR="00927E0F">
              <w:rPr>
                <w:webHidden/>
              </w:rPr>
              <w:t>8</w:t>
            </w:r>
            <w:r w:rsidR="00927E0F">
              <w:rPr>
                <w:webHidden/>
              </w:rPr>
              <w:fldChar w:fldCharType="end"/>
            </w:r>
          </w:hyperlink>
        </w:p>
        <w:p w14:paraId="7B084D99" w14:textId="7E83ECEE"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3" w:history="1">
            <w:r w:rsidR="00927E0F" w:rsidRPr="001B430F">
              <w:rPr>
                <w:rStyle w:val="Hyperlink"/>
                <w:b/>
                <w:lang w:bidi="en-US"/>
              </w:rPr>
              <w:t>Chapter 4</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DOI NAME RESOLUTION</w:t>
            </w:r>
            <w:r w:rsidR="00927E0F">
              <w:rPr>
                <w:webHidden/>
              </w:rPr>
              <w:tab/>
            </w:r>
            <w:r w:rsidR="00927E0F">
              <w:rPr>
                <w:webHidden/>
              </w:rPr>
              <w:fldChar w:fldCharType="begin"/>
            </w:r>
            <w:r w:rsidR="00927E0F">
              <w:rPr>
                <w:webHidden/>
              </w:rPr>
              <w:instrText xml:space="preserve"> PAGEREF _Toc174527903 \h </w:instrText>
            </w:r>
            <w:r w:rsidR="00927E0F">
              <w:rPr>
                <w:webHidden/>
              </w:rPr>
            </w:r>
            <w:r w:rsidR="00927E0F">
              <w:rPr>
                <w:webHidden/>
              </w:rPr>
              <w:fldChar w:fldCharType="separate"/>
            </w:r>
            <w:r w:rsidR="00927E0F">
              <w:rPr>
                <w:webHidden/>
              </w:rPr>
              <w:t>9</w:t>
            </w:r>
            <w:r w:rsidR="00927E0F">
              <w:rPr>
                <w:webHidden/>
              </w:rPr>
              <w:fldChar w:fldCharType="end"/>
            </w:r>
          </w:hyperlink>
        </w:p>
        <w:p w14:paraId="0895CE10" w14:textId="663ECB59"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4" w:history="1">
            <w:r w:rsidR="00927E0F" w:rsidRPr="001B430F">
              <w:rPr>
                <w:rStyle w:val="Hyperlink"/>
                <w:b/>
                <w:lang w:bidi="en-US"/>
              </w:rPr>
              <w:t>Chapter 5</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Retrieving the referent identified by a DOI name</w:t>
            </w:r>
            <w:r w:rsidR="00927E0F">
              <w:rPr>
                <w:webHidden/>
              </w:rPr>
              <w:tab/>
            </w:r>
            <w:r w:rsidR="00927E0F">
              <w:rPr>
                <w:webHidden/>
              </w:rPr>
              <w:fldChar w:fldCharType="begin"/>
            </w:r>
            <w:r w:rsidR="00927E0F">
              <w:rPr>
                <w:webHidden/>
              </w:rPr>
              <w:instrText xml:space="preserve"> PAGEREF _Toc174527904 \h </w:instrText>
            </w:r>
            <w:r w:rsidR="00927E0F">
              <w:rPr>
                <w:webHidden/>
              </w:rPr>
            </w:r>
            <w:r w:rsidR="00927E0F">
              <w:rPr>
                <w:webHidden/>
              </w:rPr>
              <w:fldChar w:fldCharType="separate"/>
            </w:r>
            <w:r w:rsidR="00927E0F">
              <w:rPr>
                <w:webHidden/>
              </w:rPr>
              <w:t>11</w:t>
            </w:r>
            <w:r w:rsidR="00927E0F">
              <w:rPr>
                <w:webHidden/>
              </w:rPr>
              <w:fldChar w:fldCharType="end"/>
            </w:r>
          </w:hyperlink>
        </w:p>
        <w:p w14:paraId="760EE971" w14:textId="13E13B09"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5" w:history="1">
            <w:r w:rsidR="00927E0F" w:rsidRPr="001B430F">
              <w:rPr>
                <w:rStyle w:val="Hyperlink"/>
                <w:b/>
                <w:lang w:bidi="en-US"/>
              </w:rPr>
              <w:t>Chapter 6</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Security Considerations</w:t>
            </w:r>
            <w:r w:rsidR="00927E0F">
              <w:rPr>
                <w:webHidden/>
              </w:rPr>
              <w:tab/>
            </w:r>
            <w:r w:rsidR="00927E0F">
              <w:rPr>
                <w:webHidden/>
              </w:rPr>
              <w:fldChar w:fldCharType="begin"/>
            </w:r>
            <w:r w:rsidR="00927E0F">
              <w:rPr>
                <w:webHidden/>
              </w:rPr>
              <w:instrText xml:space="preserve"> PAGEREF _Toc174527905 \h </w:instrText>
            </w:r>
            <w:r w:rsidR="00927E0F">
              <w:rPr>
                <w:webHidden/>
              </w:rPr>
            </w:r>
            <w:r w:rsidR="00927E0F">
              <w:rPr>
                <w:webHidden/>
              </w:rPr>
              <w:fldChar w:fldCharType="separate"/>
            </w:r>
            <w:r w:rsidR="00927E0F">
              <w:rPr>
                <w:webHidden/>
              </w:rPr>
              <w:t>12</w:t>
            </w:r>
            <w:r w:rsidR="00927E0F">
              <w:rPr>
                <w:webHidden/>
              </w:rPr>
              <w:fldChar w:fldCharType="end"/>
            </w:r>
          </w:hyperlink>
        </w:p>
        <w:p w14:paraId="351E85A5" w14:textId="6BF9F0A8"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6" w:history="1">
            <w:r w:rsidR="00927E0F" w:rsidRPr="001B430F">
              <w:rPr>
                <w:rStyle w:val="Hyperlink"/>
                <w:b/>
                <w:lang w:bidi="en-US"/>
              </w:rPr>
              <w:t>Chapter 7</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IANA Considerations</w:t>
            </w:r>
            <w:r w:rsidR="00927E0F">
              <w:rPr>
                <w:webHidden/>
              </w:rPr>
              <w:tab/>
            </w:r>
            <w:r w:rsidR="00927E0F">
              <w:rPr>
                <w:webHidden/>
              </w:rPr>
              <w:fldChar w:fldCharType="begin"/>
            </w:r>
            <w:r w:rsidR="00927E0F">
              <w:rPr>
                <w:webHidden/>
              </w:rPr>
              <w:instrText xml:space="preserve"> PAGEREF _Toc174527906 \h </w:instrText>
            </w:r>
            <w:r w:rsidR="00927E0F">
              <w:rPr>
                <w:webHidden/>
              </w:rPr>
            </w:r>
            <w:r w:rsidR="00927E0F">
              <w:rPr>
                <w:webHidden/>
              </w:rPr>
              <w:fldChar w:fldCharType="separate"/>
            </w:r>
            <w:r w:rsidR="00927E0F">
              <w:rPr>
                <w:webHidden/>
              </w:rPr>
              <w:t>13</w:t>
            </w:r>
            <w:r w:rsidR="00927E0F">
              <w:rPr>
                <w:webHidden/>
              </w:rPr>
              <w:fldChar w:fldCharType="end"/>
            </w:r>
          </w:hyperlink>
        </w:p>
        <w:p w14:paraId="6EF9CC80" w14:textId="44E2C0D2"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7" w:history="1">
            <w:r w:rsidR="00927E0F" w:rsidRPr="001B430F">
              <w:rPr>
                <w:rStyle w:val="Hyperlink"/>
                <w:b/>
                <w:lang w:bidi="en-US"/>
              </w:rPr>
              <w:t>Chapter 8</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References</w:t>
            </w:r>
            <w:r w:rsidR="00927E0F">
              <w:rPr>
                <w:webHidden/>
              </w:rPr>
              <w:tab/>
            </w:r>
            <w:r w:rsidR="00927E0F">
              <w:rPr>
                <w:webHidden/>
              </w:rPr>
              <w:fldChar w:fldCharType="begin"/>
            </w:r>
            <w:r w:rsidR="00927E0F">
              <w:rPr>
                <w:webHidden/>
              </w:rPr>
              <w:instrText xml:space="preserve"> PAGEREF _Toc174527907 \h </w:instrText>
            </w:r>
            <w:r w:rsidR="00927E0F">
              <w:rPr>
                <w:webHidden/>
              </w:rPr>
            </w:r>
            <w:r w:rsidR="00927E0F">
              <w:rPr>
                <w:webHidden/>
              </w:rPr>
              <w:fldChar w:fldCharType="separate"/>
            </w:r>
            <w:r w:rsidR="00927E0F">
              <w:rPr>
                <w:webHidden/>
              </w:rPr>
              <w:t>14</w:t>
            </w:r>
            <w:r w:rsidR="00927E0F">
              <w:rPr>
                <w:webHidden/>
              </w:rPr>
              <w:fldChar w:fldCharType="end"/>
            </w:r>
          </w:hyperlink>
        </w:p>
        <w:p w14:paraId="0027483C" w14:textId="6B596DFE" w:rsidR="00927E0F" w:rsidRDefault="00000000">
          <w:pPr>
            <w:pStyle w:val="TOC2"/>
            <w:rPr>
              <w:rFonts w:asciiTheme="minorHAnsi" w:hAnsiTheme="minorHAnsi"/>
              <w:color w:val="auto"/>
              <w:kern w:val="2"/>
              <w:sz w:val="24"/>
              <w:szCs w:val="24"/>
              <w:lang w:eastAsia="ja-JP" w:bidi="ar-SA"/>
              <w14:ligatures w14:val="standardContextual"/>
            </w:rPr>
          </w:pPr>
          <w:hyperlink w:anchor="_Toc174527908" w:history="1">
            <w:r w:rsidR="00927E0F" w:rsidRPr="001B430F">
              <w:rPr>
                <w:rStyle w:val="Hyperlink"/>
              </w:rPr>
              <w:t>8.1</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Normative References</w:t>
            </w:r>
            <w:r w:rsidR="00927E0F">
              <w:rPr>
                <w:webHidden/>
              </w:rPr>
              <w:tab/>
            </w:r>
            <w:r w:rsidR="00927E0F">
              <w:rPr>
                <w:webHidden/>
              </w:rPr>
              <w:fldChar w:fldCharType="begin"/>
            </w:r>
            <w:r w:rsidR="00927E0F">
              <w:rPr>
                <w:webHidden/>
              </w:rPr>
              <w:instrText xml:space="preserve"> PAGEREF _Toc174527908 \h </w:instrText>
            </w:r>
            <w:r w:rsidR="00927E0F">
              <w:rPr>
                <w:webHidden/>
              </w:rPr>
            </w:r>
            <w:r w:rsidR="00927E0F">
              <w:rPr>
                <w:webHidden/>
              </w:rPr>
              <w:fldChar w:fldCharType="separate"/>
            </w:r>
            <w:r w:rsidR="00927E0F">
              <w:rPr>
                <w:webHidden/>
              </w:rPr>
              <w:t>14</w:t>
            </w:r>
            <w:r w:rsidR="00927E0F">
              <w:rPr>
                <w:webHidden/>
              </w:rPr>
              <w:fldChar w:fldCharType="end"/>
            </w:r>
          </w:hyperlink>
        </w:p>
        <w:p w14:paraId="7E0AD17A" w14:textId="043D4B70" w:rsidR="00927E0F" w:rsidRDefault="00000000">
          <w:pPr>
            <w:pStyle w:val="TOC2"/>
            <w:rPr>
              <w:rFonts w:asciiTheme="minorHAnsi" w:hAnsiTheme="minorHAnsi"/>
              <w:color w:val="auto"/>
              <w:kern w:val="2"/>
              <w:sz w:val="24"/>
              <w:szCs w:val="24"/>
              <w:lang w:eastAsia="ja-JP" w:bidi="ar-SA"/>
              <w14:ligatures w14:val="standardContextual"/>
            </w:rPr>
          </w:pPr>
          <w:hyperlink w:anchor="_Toc174527909" w:history="1">
            <w:r w:rsidR="00927E0F" w:rsidRPr="001B430F">
              <w:rPr>
                <w:rStyle w:val="Hyperlink"/>
              </w:rPr>
              <w:t>8.2</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Informative References</w:t>
            </w:r>
            <w:r w:rsidR="00927E0F">
              <w:rPr>
                <w:webHidden/>
              </w:rPr>
              <w:tab/>
            </w:r>
            <w:r w:rsidR="00927E0F">
              <w:rPr>
                <w:webHidden/>
              </w:rPr>
              <w:fldChar w:fldCharType="begin"/>
            </w:r>
            <w:r w:rsidR="00927E0F">
              <w:rPr>
                <w:webHidden/>
              </w:rPr>
              <w:instrText xml:space="preserve"> PAGEREF _Toc174527909 \h </w:instrText>
            </w:r>
            <w:r w:rsidR="00927E0F">
              <w:rPr>
                <w:webHidden/>
              </w:rPr>
            </w:r>
            <w:r w:rsidR="00927E0F">
              <w:rPr>
                <w:webHidden/>
              </w:rPr>
              <w:fldChar w:fldCharType="separate"/>
            </w:r>
            <w:r w:rsidR="00927E0F">
              <w:rPr>
                <w:webHidden/>
              </w:rPr>
              <w:t>14</w:t>
            </w:r>
            <w:r w:rsidR="00927E0F">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3" w:name="Preface"/>
    <w:bookmarkStart w:id="4"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3"/>
      <w:bookmarkEnd w:id="4"/>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w:t>
      </w:r>
      <w:proofErr w:type="spellStart"/>
      <w:r w:rsidRPr="004014A3">
        <w:rPr>
          <w:rStyle w:val="HMNormal0"/>
        </w:rPr>
        <w:t>doi</w:t>
      </w:r>
      <w:proofErr w:type="spellEnd"/>
      <w:r w:rsidRPr="004014A3">
        <w:rPr>
          <w:rStyle w:val="HMNormal0"/>
        </w:rPr>
        <w:t>" URI scheme.</w:t>
      </w:r>
      <w:r>
        <w:rPr>
          <w:rStyle w:val="HMNormal0"/>
        </w:rPr>
        <w:t xml:space="preserve"> It</w:t>
      </w:r>
      <w:r w:rsidRPr="004014A3">
        <w:rPr>
          <w:rStyle w:val="HMNormal0"/>
        </w:rPr>
        <w:t xml:space="preserve"> has been prepared and published by the DOI Foundation (</w:t>
      </w:r>
      <w:hyperlink r:id="rId13" w:history="1">
        <w:r w:rsidRPr="00CE2ECD">
          <w:rPr>
            <w:rStyle w:val="Hyperlink"/>
          </w:rPr>
          <w:t>https://www.doi.org/</w:t>
        </w:r>
      </w:hyperlink>
      <w:proofErr w:type="gramStart"/>
      <w:r w:rsidRPr="004014A3">
        <w:rPr>
          <w:rStyle w:val="HMNormal0"/>
        </w:rPr>
        <w:t>)</w:t>
      </w:r>
      <w:r>
        <w:rPr>
          <w:rStyle w:val="HMNormal0"/>
        </w:rPr>
        <w:t>, and</w:t>
      </w:r>
      <w:proofErr w:type="gramEnd"/>
      <w:r>
        <w:rPr>
          <w:rStyle w:val="HMNormal0"/>
        </w:rPr>
        <w:t xml:space="preserve">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5" w:name="DOI_System_OverviewF266022C"/>
    <w:bookmarkStart w:id="6"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5"/>
      <w:r w:rsidR="003E4CBE">
        <w:rPr>
          <w:noProof/>
        </w:rPr>
        <w:t>Introduction</w:t>
      </w:r>
      <w:bookmarkEnd w:id="6"/>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w:t>
      </w:r>
      <w:proofErr w:type="spellStart"/>
      <w:r w:rsidRPr="003F6499">
        <w:rPr>
          <w:rStyle w:val="HMNormal0"/>
        </w:rPr>
        <w:t>doi</w:t>
      </w:r>
      <w:proofErr w:type="spellEnd"/>
      <w:r w:rsidRPr="003F6499">
        <w:rPr>
          <w:rStyle w:val="HMNormal0"/>
        </w:rPr>
        <w:t>-handbook], with the former offering regular formal snapshot of the latter.</w:t>
      </w:r>
    </w:p>
    <w:p w14:paraId="245C391D" w14:textId="73506A54" w:rsidR="003F6499" w:rsidRPr="003F6499" w:rsidRDefault="003F6499" w:rsidP="003F6499">
      <w:pPr>
        <w:pStyle w:val="HMExample"/>
        <w:rPr>
          <w:rStyle w:val="HMNormal0"/>
          <w:sz w:val="20"/>
        </w:rPr>
      </w:pPr>
      <w:r w:rsidRPr="003F6499">
        <w:rPr>
          <w:rStyle w:val="HMNormal0"/>
          <w:sz w:val="20"/>
        </w:rPr>
        <w:t>EXAMPLE 1: The DOI name "</w:t>
      </w:r>
      <w:ins w:id="7" w:author="Pierre-Anthony Lemieux" w:date="2024-09-16T18:51:00Z">
        <w:r w:rsidR="00054000" w:rsidRPr="00054000">
          <w:t>10.5240/7481-838B-59CA-63D0-B9A8-E</w:t>
        </w:r>
      </w:ins>
      <w:ins w:id="8" w:author="Pierre-Anthony Lemieux" w:date="2024-09-16T18:52:00Z" w16du:dateUtc="2024-09-16T16:52:00Z">
        <w:r w:rsidR="00054000">
          <w:t>”</w:t>
        </w:r>
      </w:ins>
      <w:ins w:id="9" w:author="Pierre-Anthony Lemieux" w:date="2024-09-16T18:51:00Z">
        <w:r w:rsidR="00054000" w:rsidRPr="00054000">
          <w:t xml:space="preserve"> </w:t>
        </w:r>
      </w:ins>
      <w:ins w:id="10" w:author="Pierre-Anthony Lemieux" w:date="2024-09-16T18:51:00Z" w16du:dateUtc="2024-09-16T16:51:00Z">
        <w:r w:rsidR="00054000">
          <w:t xml:space="preserve">refers to </w:t>
        </w:r>
      </w:ins>
      <w:ins w:id="11" w:author="Pierre-Anthony Lemieux" w:date="2024-09-16T18:51:00Z">
        <w:r w:rsidR="00054000" w:rsidRPr="00054000">
          <w:t>My Neighbor Totoro</w:t>
        </w:r>
      </w:ins>
      <w:ins w:id="12" w:author="Pierre-Anthony Lemieux" w:date="2024-09-16T18:52:00Z" w16du:dateUtc="2024-09-16T16:52:00Z">
        <w:r w:rsidR="00054000">
          <w:t xml:space="preserve">, </w:t>
        </w:r>
      </w:ins>
      <w:ins w:id="13" w:author="Pierre-Anthony Lemieux" w:date="2024-09-16T18:53:00Z" w16du:dateUtc="2024-09-16T16:53:00Z">
        <w:r w:rsidR="00054000">
          <w:t xml:space="preserve">a </w:t>
        </w:r>
      </w:ins>
      <w:ins w:id="14" w:author="Pierre-Anthony Lemieux" w:date="2024-09-16T18:52:00Z" w16du:dateUtc="2024-09-16T16:52:00Z">
        <w:r w:rsidR="00054000" w:rsidRPr="00054000">
          <w:t>1988 film directed by Hayao Miyazaki</w:t>
        </w:r>
      </w:ins>
      <w:del w:id="15" w:author="Pierre-Anthony Lemieux" w:date="2024-09-16T18:51:00Z" w16du:dateUtc="2024-09-16T16:51:00Z">
        <w:r w:rsidR="006A00ED" w:rsidRPr="006A00ED" w:rsidDel="00054000">
          <w:delText>10.1000/182</w:delText>
        </w:r>
      </w:del>
      <w:del w:id="16" w:author="Pierre-Anthony Lemieux" w:date="2024-09-16T18:52:00Z" w16du:dateUtc="2024-09-16T16:52:00Z">
        <w:r w:rsidRPr="003F6499" w:rsidDel="00054000">
          <w:rPr>
            <w:rStyle w:val="HMNormal0"/>
            <w:sz w:val="20"/>
          </w:rPr>
          <w:delText xml:space="preserve">" refers to </w:delText>
        </w:r>
      </w:del>
      <w:del w:id="17" w:author="Pierre-Anthony Lemieux" w:date="2024-09-16T17:46:00Z" w16du:dateUtc="2024-09-16T15:46:00Z">
        <w:r w:rsidR="006A00ED" w:rsidRPr="006A00ED" w:rsidDel="00383BC2">
          <w:rPr>
            <w:rStyle w:val="HMNormal0"/>
            <w:sz w:val="20"/>
          </w:rPr>
          <w:delText>DOI Handbook</w:delText>
        </w:r>
        <w:r w:rsidR="006A00ED" w:rsidDel="00383BC2">
          <w:rPr>
            <w:rStyle w:val="HMNormal0"/>
            <w:sz w:val="20"/>
          </w:rPr>
          <w:delText>, published by the DOI Foundation</w:delText>
        </w:r>
      </w:del>
      <w:del w:id="18" w:author="Pierre-Anthony Lemieux" w:date="2024-09-16T17:45:00Z" w16du:dateUtc="2024-09-16T15:45:00Z">
        <w:r w:rsidR="006A00ED" w:rsidDel="00383BC2">
          <w:rPr>
            <w:rStyle w:val="HMNormal0"/>
            <w:sz w:val="20"/>
          </w:rPr>
          <w:delText>.</w:delText>
        </w:r>
      </w:del>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This document specifies a URI scheme for DOI names. This scheme conforms to the syntax specified at [RFC3986] and formalizes the notation "</w:t>
      </w:r>
      <w:proofErr w:type="spellStart"/>
      <w:r w:rsidRPr="003F6499">
        <w:rPr>
          <w:rStyle w:val="HMNormal0"/>
        </w:rPr>
        <w:t>doi</w:t>
      </w:r>
      <w:proofErr w:type="spellEnd"/>
      <w:r w:rsidRPr="003F6499">
        <w:rPr>
          <w:rStyle w:val="HMNormal0"/>
        </w:rPr>
        <w:t xml:space="preserve">:&lt;DOI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61D99908" w:rsidR="003F6499" w:rsidRPr="00B43FB5" w:rsidRDefault="003F6499" w:rsidP="00B43FB5">
      <w:pPr>
        <w:pStyle w:val="HMExample"/>
        <w:rPr>
          <w:rStyle w:val="HMNormal0"/>
          <w:sz w:val="20"/>
        </w:rPr>
      </w:pPr>
      <w:r w:rsidRPr="00B43FB5">
        <w:rPr>
          <w:rStyle w:val="HMNormal0"/>
          <w:sz w:val="20"/>
        </w:rPr>
        <w:t>EXAMPLE 2: "doi:</w:t>
      </w:r>
      <w:ins w:id="19" w:author="Pierre-Anthony Lemieux" w:date="2024-09-16T18:53:00Z" w16du:dateUtc="2024-09-16T16:53:00Z">
        <w:r w:rsidR="00054000" w:rsidRPr="00054000">
          <w:t>10.5240/7481-838B-59CA-63D0-B9A8-E</w:t>
        </w:r>
      </w:ins>
      <w:del w:id="20" w:author="Pierre-Anthony Lemieux" w:date="2024-09-16T18:53:00Z" w16du:dateUtc="2024-09-16T16:53:00Z">
        <w:r w:rsidR="006A00ED" w:rsidRPr="006A00ED" w:rsidDel="00054000">
          <w:delText>10.1000/182</w:delText>
        </w:r>
      </w:del>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21"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21"/>
    </w:p>
    <w:p w14:paraId="188523A0" w14:textId="729DC720" w:rsidR="003F6499" w:rsidRPr="003F6499" w:rsidRDefault="003F6499" w:rsidP="003F6499">
      <w:pPr>
        <w:pStyle w:val="HMNormal"/>
      </w:pPr>
      <w:r w:rsidRPr="003F6499">
        <w:t>As specified at [</w:t>
      </w:r>
      <w:r w:rsidRPr="00B43FB5">
        <w:t>iso26324</w:t>
      </w:r>
      <w:r w:rsidRPr="003F6499">
        <w:t>], a DOI name consists of an ordered sequence of Unicode code points of the Graphic type.</w:t>
      </w:r>
      <w:r w:rsidR="00EF18A9">
        <w:t xml:space="preserve"> </w:t>
      </w:r>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p>
    <w:p w14:paraId="5DD0CDCD" w14:textId="7B5F5762" w:rsidR="00EF18A9" w:rsidRDefault="003F6499" w:rsidP="003F6499">
      <w:pPr>
        <w:pStyle w:val="HMNormal"/>
      </w:pPr>
      <w:r w:rsidRPr="003F6499">
        <w:t>A DOI Name URI is a URI that corresponds to a given DOI name. As defined at [</w:t>
      </w:r>
      <w:r w:rsidRPr="00B43FB5">
        <w:t>RFC7595</w:t>
      </w:r>
      <w:r w:rsidRPr="003F6499">
        <w:t xml:space="preserve">], its scheme name SHALL be </w:t>
      </w:r>
      <w:r w:rsidRPr="00005FF5">
        <w:rPr>
          <w:rStyle w:val="HMInlinecode"/>
        </w:rPr>
        <w:t>"</w:t>
      </w:r>
      <w:proofErr w:type="spellStart"/>
      <w:r w:rsidRPr="00005FF5">
        <w:rPr>
          <w:rStyle w:val="HMInlinecode"/>
        </w:rPr>
        <w:t>doi</w:t>
      </w:r>
      <w:proofErr w:type="spellEnd"/>
      <w:r w:rsidRPr="00005FF5">
        <w:rPr>
          <w:rStyle w:val="HMInlinecode"/>
        </w:rPr>
        <w:t>"</w:t>
      </w:r>
      <w:r w:rsidRPr="003F6499">
        <w:t xml:space="preserve"> and its scheme-specific-part SHALL </w:t>
      </w:r>
      <w:r w:rsidR="006A00ED">
        <w:t>conform</w:t>
      </w:r>
      <w:r w:rsidR="006A00ED" w:rsidRPr="003F6499">
        <w:t xml:space="preserve"> </w:t>
      </w:r>
      <w:r w:rsidRPr="003F6499">
        <w:t>to</w:t>
      </w:r>
      <w:r w:rsidR="00EF18A9">
        <w:t xml:space="preserve"> the following</w:t>
      </w:r>
      <w:r w:rsidR="00EE7930">
        <w:t xml:space="preserve"> syntax </w:t>
      </w:r>
      <w:r w:rsidR="00EE7930" w:rsidRPr="003F6499">
        <w:t>(expressed using ABNF syntax as defined at [RFC5234])</w:t>
      </w:r>
      <w:r w:rsidR="00EF18A9">
        <w:t>:</w:t>
      </w:r>
    </w:p>
    <w:p w14:paraId="42187E17" w14:textId="1FA2AB78" w:rsidR="00EF18A9" w:rsidRDefault="00A47358" w:rsidP="00005FF5">
      <w:pPr>
        <w:pStyle w:val="HMCodeExample0"/>
      </w:pPr>
      <w:r w:rsidRPr="003F6499">
        <w:t>scheme-specific-part</w:t>
      </w:r>
      <w:r>
        <w:t xml:space="preserve"> = </w:t>
      </w:r>
      <w:proofErr w:type="spellStart"/>
      <w:r w:rsidR="00EF18A9">
        <w:t>doi</w:t>
      </w:r>
      <w:proofErr w:type="spellEnd"/>
      <w:r w:rsidR="00EF18A9">
        <w:t xml:space="preserve">-encoded-prefix </w:t>
      </w:r>
      <w:r w:rsidR="006A00ED" w:rsidRPr="003F6499">
        <w:t>"</w:t>
      </w:r>
      <w:r w:rsidR="00EF18A9">
        <w:t>/</w:t>
      </w:r>
      <w:r w:rsidR="006A00ED" w:rsidRPr="003F6499">
        <w:t>"</w:t>
      </w:r>
      <w:r w:rsidR="00EF18A9">
        <w:t xml:space="preserve"> </w:t>
      </w:r>
      <w:proofErr w:type="spellStart"/>
      <w:r w:rsidR="00EF18A9">
        <w:t>doi</w:t>
      </w:r>
      <w:proofErr w:type="spellEnd"/>
      <w:r w:rsidR="00EF18A9">
        <w:t>-encoded-suffix</w:t>
      </w:r>
    </w:p>
    <w:p w14:paraId="46B4717D" w14:textId="1B9AD58D" w:rsidR="003F6499" w:rsidRPr="003F6499" w:rsidRDefault="00EF18A9" w:rsidP="003F6499">
      <w:pPr>
        <w:pStyle w:val="HMNormal"/>
      </w:pPr>
      <w:proofErr w:type="spellStart"/>
      <w:r w:rsidRPr="00005FF5">
        <w:rPr>
          <w:rStyle w:val="HMInlinecode"/>
        </w:rPr>
        <w:t>doi</w:t>
      </w:r>
      <w:proofErr w:type="spellEnd"/>
      <w:r w:rsidRPr="00005FF5">
        <w:rPr>
          <w:rStyle w:val="HMInlinecode"/>
        </w:rPr>
        <w:t>-encoded-prefix</w:t>
      </w:r>
      <w:r>
        <w:t xml:space="preserve"> and </w:t>
      </w:r>
      <w:proofErr w:type="spellStart"/>
      <w:r w:rsidRPr="00005FF5">
        <w:rPr>
          <w:rStyle w:val="HMInlinecode"/>
        </w:rPr>
        <w:t>doi</w:t>
      </w:r>
      <w:proofErr w:type="spellEnd"/>
      <w:r w:rsidRPr="00005FF5">
        <w:rPr>
          <w:rStyle w:val="HMInlinecode"/>
        </w:rPr>
        <w:t>-encoded-suffix</w:t>
      </w:r>
      <w:r>
        <w:t xml:space="preserve"> </w:t>
      </w:r>
      <w:r w:rsidR="006A00ED">
        <w:t>SHALL be</w:t>
      </w:r>
      <w:r w:rsidR="003F6499" w:rsidRPr="003F6499">
        <w:t xml:space="preserve"> the result of </w:t>
      </w:r>
      <w:r w:rsidR="006A00ED">
        <w:t xml:space="preserve">applying </w:t>
      </w:r>
      <w:r w:rsidR="003F6499" w:rsidRPr="003F6499">
        <w:t>the following ordered sequence of steps</w:t>
      </w:r>
      <w:r>
        <w:t xml:space="preserve"> to</w:t>
      </w:r>
      <w:r w:rsidR="006A00ED">
        <w:t>,</w:t>
      </w:r>
      <w:r w:rsidR="006A00ED" w:rsidRPr="006A00ED">
        <w:t xml:space="preserve"> </w:t>
      </w:r>
      <w:r w:rsidR="006A00ED">
        <w:t>respectively,</w:t>
      </w:r>
      <w:r>
        <w:t xml:space="preserve"> the DOI prefix and DOI suffix</w:t>
      </w:r>
      <w:r w:rsidR="003F6499" w:rsidRPr="003F6499">
        <w:t>:</w:t>
      </w:r>
    </w:p>
    <w:p w14:paraId="1372A360" w14:textId="13A84676" w:rsidR="003F6499" w:rsidRPr="003F6499" w:rsidRDefault="003F6499" w:rsidP="003F6499">
      <w:pPr>
        <w:pStyle w:val="HMNumberedLists"/>
      </w:pPr>
      <w:r w:rsidRPr="003F6499">
        <w:t>express the ordered sequence of Unicode code points as a UTF-8 String, as defined at [</w:t>
      </w:r>
      <w:r w:rsidRPr="00B43FB5">
        <w:t>iso10646</w:t>
      </w:r>
      <w:r w:rsidRPr="003F6499">
        <w:t xml:space="preserve">], without the byte order mark and without any </w:t>
      </w:r>
      <w:proofErr w:type="gramStart"/>
      <w:r w:rsidRPr="003F6499">
        <w:t>normalization;</w:t>
      </w:r>
      <w:proofErr w:type="gramEnd"/>
    </w:p>
    <w:p w14:paraId="0183F2A2" w14:textId="77777777" w:rsidR="004E7A19" w:rsidRDefault="004E7A19" w:rsidP="003F6499">
      <w:pPr>
        <w:pStyle w:val="HMNumberedLists"/>
      </w:pPr>
      <w:r>
        <w:t>for every byte in the UTF-8 String:</w:t>
      </w:r>
    </w:p>
    <w:p w14:paraId="152ADF21" w14:textId="60C9B420" w:rsidR="004E7A19" w:rsidRDefault="004E7A19" w:rsidP="004E7A19">
      <w:pPr>
        <w:pStyle w:val="HMNumberedLists"/>
        <w:numPr>
          <w:ilvl w:val="1"/>
          <w:numId w:val="105"/>
        </w:numPr>
      </w:pPr>
      <w:r>
        <w:t xml:space="preserve">output the byte unmodified if the byte is either in the </w:t>
      </w:r>
      <w:r w:rsidRPr="00005FF5">
        <w:rPr>
          <w:rStyle w:val="HMInlinecode"/>
        </w:rPr>
        <w:t>unreserved</w:t>
      </w:r>
      <w:r>
        <w:t xml:space="preserve"> set, in the </w:t>
      </w:r>
      <w:r w:rsidRPr="00005FF5">
        <w:rPr>
          <w:rStyle w:val="HMInlinecode"/>
        </w:rPr>
        <w:t>sub-</w:t>
      </w:r>
      <w:proofErr w:type="spellStart"/>
      <w:r w:rsidRPr="00005FF5">
        <w:rPr>
          <w:rStyle w:val="HMInlinecode"/>
        </w:rPr>
        <w:t>delims</w:t>
      </w:r>
      <w:proofErr w:type="spellEnd"/>
      <w:r>
        <w:t xml:space="preserve"> set, equal to </w:t>
      </w:r>
      <w:r w:rsidR="003707A0" w:rsidRPr="00005FF5">
        <w:rPr>
          <w:rStyle w:val="HMInlinecode"/>
        </w:rPr>
        <w:t>"</w:t>
      </w:r>
      <w:r w:rsidRPr="00005FF5">
        <w:rPr>
          <w:rStyle w:val="HMInlinecode"/>
        </w:rPr>
        <w:t>:</w:t>
      </w:r>
      <w:r w:rsidR="003707A0" w:rsidRPr="00005FF5">
        <w:rPr>
          <w:rStyle w:val="HMInlinecode"/>
        </w:rPr>
        <w:t>"</w:t>
      </w:r>
      <w:r>
        <w:t xml:space="preserve"> or equal to </w:t>
      </w:r>
      <w:r w:rsidR="003707A0" w:rsidRPr="00005FF5">
        <w:rPr>
          <w:rStyle w:val="HMInlinecode"/>
        </w:rPr>
        <w:t>"</w:t>
      </w:r>
      <w:r w:rsidRPr="00005FF5">
        <w:rPr>
          <w:rStyle w:val="HMInlinecode"/>
        </w:rPr>
        <w:t>@</w:t>
      </w:r>
      <w:proofErr w:type="gramStart"/>
      <w:r w:rsidR="003707A0" w:rsidRPr="00005FF5">
        <w:rPr>
          <w:rStyle w:val="HMInlinecode"/>
        </w:rPr>
        <w:t>"</w:t>
      </w:r>
      <w:r>
        <w:t>;</w:t>
      </w:r>
      <w:proofErr w:type="gramEnd"/>
    </w:p>
    <w:p w14:paraId="2FF260FC" w14:textId="3EC27063" w:rsidR="003F6499" w:rsidRDefault="004E7A19" w:rsidP="004E7A19">
      <w:pPr>
        <w:pStyle w:val="HMNumberedLists"/>
        <w:numPr>
          <w:ilvl w:val="1"/>
          <w:numId w:val="105"/>
        </w:numPr>
      </w:pPr>
      <w:r>
        <w:t xml:space="preserve">otherwise, replace the byte with the US-ASCII byte triplet resulting from </w:t>
      </w:r>
      <w:r w:rsidR="003F6499" w:rsidRPr="003F6499">
        <w:t>percent-encod</w:t>
      </w:r>
      <w:r>
        <w:t>ing</w:t>
      </w:r>
      <w:r w:rsidR="003F6499" w:rsidRPr="003F6499">
        <w:t xml:space="preserve"> </w:t>
      </w:r>
      <w:r>
        <w:t>the</w:t>
      </w:r>
      <w:r w:rsidRPr="003F6499">
        <w:t xml:space="preserve"> </w:t>
      </w:r>
      <w:r w:rsidR="003F6499" w:rsidRPr="003F6499">
        <w:t>byte.</w:t>
      </w:r>
    </w:p>
    <w:p w14:paraId="20D894E1" w14:textId="39EFA781" w:rsidR="004C1655" w:rsidRPr="003F6499" w:rsidRDefault="004C1655" w:rsidP="00005FF5">
      <w:pPr>
        <w:pStyle w:val="HMNormal"/>
      </w:pPr>
      <w:r>
        <w:t xml:space="preserve">The </w:t>
      </w:r>
      <w:r w:rsidRPr="00F16BB1">
        <w:rPr>
          <w:rStyle w:val="HMInlinecode"/>
        </w:rPr>
        <w:t>unreserved</w:t>
      </w:r>
      <w:r>
        <w:t xml:space="preserve"> and </w:t>
      </w:r>
      <w:r w:rsidRPr="00F16BB1">
        <w:rPr>
          <w:rStyle w:val="HMInlinecode"/>
        </w:rPr>
        <w:t>sub-</w:t>
      </w:r>
      <w:proofErr w:type="spellStart"/>
      <w:r w:rsidRPr="00F16BB1">
        <w:rPr>
          <w:rStyle w:val="HMInlinecode"/>
        </w:rPr>
        <w:t>delims</w:t>
      </w:r>
      <w:proofErr w:type="spellEnd"/>
      <w:r>
        <w:t xml:space="preserve"> sets are specified at </w:t>
      </w:r>
      <w:r w:rsidRPr="003F6499">
        <w:t>[</w:t>
      </w:r>
      <w:r w:rsidRPr="00B43FB5">
        <w:t>RF</w:t>
      </w:r>
      <w:r>
        <w:t>C3986</w:t>
      </w:r>
      <w:r w:rsidR="00127334">
        <w:t>].</w:t>
      </w:r>
    </w:p>
    <w:p w14:paraId="4EAFD13E" w14:textId="76F62239" w:rsidR="00422819" w:rsidRPr="003F6499" w:rsidRDefault="003F6499" w:rsidP="003F6499">
      <w:pPr>
        <w:pStyle w:val="HMNormal"/>
      </w:pPr>
      <w:r w:rsidRPr="003F6499">
        <w:t>A DOI Name URI shall contain neither a query component nor a fragment component.</w:t>
      </w:r>
    </w:p>
    <w:p w14:paraId="326519E5" w14:textId="77777777" w:rsidR="003F6499" w:rsidRDefault="003F6499" w:rsidP="003F6499">
      <w:pPr>
        <w:pStyle w:val="HMExample"/>
      </w:pPr>
      <w:r w:rsidRPr="003F6499">
        <w:t>EXAMPLE 1: The DOI name "10.5594/SMPTE.ST2067-21.2020" corresponds to the URI &lt;doi:10.5594/SMPTE.ST2067-21.2020&gt;.</w:t>
      </w:r>
    </w:p>
    <w:p w14:paraId="2F4A70E4" w14:textId="6E3F78C7" w:rsidR="00422819" w:rsidRPr="003F6499" w:rsidRDefault="00422819" w:rsidP="003F6499">
      <w:pPr>
        <w:pStyle w:val="HMExample"/>
      </w:pPr>
      <w:r w:rsidRPr="003F6499">
        <w:t xml:space="preserve">EXAMPLE </w:t>
      </w:r>
      <w:r>
        <w:t>2</w:t>
      </w:r>
      <w:r w:rsidRPr="003F6499">
        <w:t>: The DOI name "</w:t>
      </w:r>
      <w:r w:rsidRPr="00422819">
        <w:t>10.6338/JDA.202212/SP_17(4).0000</w:t>
      </w:r>
      <w:r w:rsidRPr="003F6499">
        <w:t>" corresponds to the URI &lt;</w:t>
      </w:r>
      <w:r w:rsidR="00464138" w:rsidRPr="00464138">
        <w:t>doi:10.6338/JDA.202212%2FSP_17(4).0000</w:t>
      </w:r>
      <w:r w:rsidRPr="003F6499">
        <w:t>&gt;.</w:t>
      </w:r>
    </w:p>
    <w:p w14:paraId="6B9F237B" w14:textId="445E54DD" w:rsidR="003F6499" w:rsidRPr="003F6499" w:rsidRDefault="003F6499" w:rsidP="003F6499">
      <w:pPr>
        <w:pStyle w:val="HMExample"/>
      </w:pPr>
      <w:r w:rsidRPr="003F6499">
        <w:lastRenderedPageBreak/>
        <w:t xml:space="preserve">EXAMPLE </w:t>
      </w:r>
      <w:r w:rsidR="00422819">
        <w:t>3</w:t>
      </w:r>
      <w:r w:rsidRPr="003F6499">
        <w:t>: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Pr="003F6499" w:rsidRDefault="003F6499" w:rsidP="003F6499">
      <w:pPr>
        <w:pStyle w:val="HMInformativenotes"/>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p w14:paraId="2956445A" w14:textId="4F7CAFB8" w:rsidR="001B5506" w:rsidRPr="001B5506" w:rsidDel="00F17E6C" w:rsidRDefault="001B5506" w:rsidP="009B166D">
      <w:pPr>
        <w:pStyle w:val="HMInformativenotes"/>
        <w:rPr>
          <w:del w:id="22" w:author="Pierre-Anthony Lemieux" w:date="2024-09-16T18:58:00Z" w16du:dateUtc="2024-09-16T16:58:00Z"/>
        </w:rPr>
      </w:pPr>
    </w:p>
    <w:bookmarkStart w:id="23"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23"/>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 xml:space="preserve">the scheme-specific-part of each of the two URIs is percent-decoded into a UTF-8 </w:t>
      </w:r>
      <w:proofErr w:type="gramStart"/>
      <w:r w:rsidRPr="003F6499">
        <w:t>String;</w:t>
      </w:r>
      <w:proofErr w:type="gramEnd"/>
    </w:p>
    <w:p w14:paraId="56724ABE" w14:textId="77777777" w:rsidR="003F6499" w:rsidRPr="003F6499" w:rsidRDefault="003F6499" w:rsidP="003F6499">
      <w:pPr>
        <w:pStyle w:val="HMNumberedLists"/>
      </w:pPr>
      <w:r w:rsidRPr="003F6499">
        <w:t xml:space="preserve">the two UTF-8 Strings are interpreted as two DOI </w:t>
      </w:r>
      <w:proofErr w:type="gramStart"/>
      <w:r w:rsidRPr="003F6499">
        <w:t>names;</w:t>
      </w:r>
      <w:proofErr w:type="gramEnd"/>
    </w:p>
    <w:p w14:paraId="79AA2FFD" w14:textId="77777777" w:rsidR="003F6499" w:rsidRPr="003F6499" w:rsidRDefault="003F6499" w:rsidP="003F6499">
      <w:pPr>
        <w:pStyle w:val="HMNumberedLists"/>
      </w:pPr>
      <w:proofErr w:type="gramStart"/>
      <w:r w:rsidRPr="003F6499">
        <w:t>the</w:t>
      </w:r>
      <w:proofErr w:type="gramEnd"/>
      <w:r w:rsidRPr="003F6499">
        <w:t xml:space="preserve"> two DOI Name URIs are equivalent if the two DOI names are equivalent, as defined at [</w:t>
      </w:r>
      <w:proofErr w:type="spellStart"/>
      <w:r w:rsidRPr="003F6499">
        <w:t>doi</w:t>
      </w:r>
      <w:proofErr w:type="spellEnd"/>
      <w:r w:rsidRPr="003F6499">
        <w:t>-handbook].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24"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24"/>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w:t>
      </w:r>
      <w:proofErr w:type="spellStart"/>
      <w:r w:rsidRPr="003F6499">
        <w:t>api</w:t>
      </w:r>
      <w:proofErr w:type="spellEnd"/>
      <w:r w:rsidRPr="003F6499">
        <w:t>/handles/" scheme-specific-part</w:t>
      </w:r>
    </w:p>
    <w:p w14:paraId="22B79ED3" w14:textId="71EA8663" w:rsidR="003F6499" w:rsidRPr="003F6499" w:rsidRDefault="003F6499" w:rsidP="003F6499">
      <w:pPr>
        <w:pStyle w:val="HMNormal"/>
      </w:pPr>
      <w:r w:rsidRPr="003F6499">
        <w:t xml:space="preserve">where </w:t>
      </w:r>
      <w:r w:rsidRPr="00005FF5">
        <w:rPr>
          <w:rStyle w:val="HMInlinecode"/>
        </w:rPr>
        <w:t>scheme-specific-part</w:t>
      </w:r>
      <w:r w:rsidRPr="003F6499">
        <w:t xml:space="preserve"> is defined at Section 2, and the </w:t>
      </w:r>
      <w:r w:rsidRPr="00005FF5">
        <w:rPr>
          <w:rStyle w:val="HMInlinecode"/>
        </w:rPr>
        <w:t>"https"</w:t>
      </w:r>
      <w:r w:rsidRPr="003F6499">
        <w:t xml:space="preserve">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proofErr w:type="spellStart"/>
      <w:r w:rsidRPr="003F6499">
        <w:t>responseCode</w:t>
      </w:r>
      <w:proofErr w:type="spellEnd"/>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t>The property is a String. It is equal to the DOI name for which resolution was requested.</w:t>
      </w:r>
    </w:p>
    <w:p w14:paraId="580609ED" w14:textId="77777777" w:rsidR="003F6499" w:rsidRPr="003F6499" w:rsidRDefault="003F6499" w:rsidP="003F6499">
      <w:pPr>
        <w:pStyle w:val="HMDT"/>
      </w:pPr>
      <w:r w:rsidRPr="003F6499">
        <w:lastRenderedPageBreak/>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w:t>
      </w:r>
      <w:proofErr w:type="spellStart"/>
      <w:r w:rsidRPr="003F6499">
        <w:t>responseCode</w:t>
      </w:r>
      <w:proofErr w:type="spellEnd"/>
      <w:r w:rsidRPr="003F6499">
        <w:t>":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w:t>
      </w:r>
      <w:proofErr w:type="spellStart"/>
      <w:r w:rsidRPr="003F6499">
        <w:t>legacyByteLength</w:t>
      </w:r>
      <w:proofErr w:type="spellEnd"/>
      <w:r w:rsidRPr="003F6499">
        <w:t>":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0B8D94D6" w:rsidR="009B166D" w:rsidRDefault="003F6499" w:rsidP="003F6499">
      <w:pPr>
        <w:pStyle w:val="Caption"/>
      </w:pPr>
      <w:r>
        <w:t xml:space="preserve">Figure </w:t>
      </w:r>
      <w:r w:rsidR="006A00ED">
        <w:fldChar w:fldCharType="begin"/>
      </w:r>
      <w:r w:rsidR="006A00ED">
        <w:instrText xml:space="preserve"> SEQ Figure \* ARABIC </w:instrText>
      </w:r>
      <w:r w:rsidR="006A00ED">
        <w:fldChar w:fldCharType="separate"/>
      </w:r>
      <w:r>
        <w:rPr>
          <w:noProof/>
        </w:rPr>
        <w:t>1</w:t>
      </w:r>
      <w:r w:rsidR="006A00ED">
        <w:rPr>
          <w:noProof/>
        </w:rPr>
        <w:fldChar w:fldCharType="end"/>
      </w:r>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25"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25"/>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 xml:space="preserve">The single DOI resolution and multiple </w:t>
      </w:r>
      <w:proofErr w:type="spellStart"/>
      <w:r>
        <w:t>doi</w:t>
      </w:r>
      <w:proofErr w:type="spellEnd"/>
      <w:r>
        <w:t xml:space="preserve"> resolution functions at [</w:t>
      </w:r>
      <w:proofErr w:type="spellStart"/>
      <w:r>
        <w:t>doi</w:t>
      </w:r>
      <w:proofErr w:type="spellEnd"/>
      <w:r>
        <w:t>-handbook] specify the process of retrieving a referent that is available by dereferencing an HTTP/HTTPS URI.</w:t>
      </w:r>
    </w:p>
    <w:bookmarkStart w:id="26"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26"/>
    </w:p>
    <w:p w14:paraId="058C271C" w14:textId="45AC8779" w:rsidR="005F0F59" w:rsidRDefault="005F0F59" w:rsidP="005F0F59">
      <w:pPr>
        <w:pStyle w:val="HMNormal"/>
      </w:pPr>
      <w:r>
        <w:t>A DOI name is an opaque string, which does not have a discernible meaning on its own and is for use by humans and machines alike. It consists of a sequence of Unicode codepoints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27"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27"/>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proofErr w:type="spellStart"/>
      <w:r>
        <w:t>doi</w:t>
      </w:r>
      <w:proofErr w:type="spellEnd"/>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28"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28"/>
    </w:p>
    <w:p w14:paraId="2C9D77D5" w14:textId="17C05614" w:rsidR="00CA29D8" w:rsidRDefault="00CA29D8" w:rsidP="00CA29D8">
      <w:pPr>
        <w:pStyle w:val="Heading2"/>
      </w:pPr>
      <w:bookmarkStart w:id="29" w:name="_Toc174527908"/>
      <w:r>
        <w:t>Normative References</w:t>
      </w:r>
      <w:bookmarkEnd w:id="29"/>
    </w:p>
    <w:p w14:paraId="3003224E" w14:textId="1437B5C9" w:rsidR="00CA29D8" w:rsidRDefault="00CA29D8" w:rsidP="00CA29D8">
      <w:pPr>
        <w:pStyle w:val="HMNormal"/>
      </w:pPr>
      <w:r>
        <w:t>[iso26324] ISO, "ISO 26324, Information and documentation, Digital object identifier system".</w:t>
      </w:r>
    </w:p>
    <w:p w14:paraId="7366396E" w14:textId="5FAE4704" w:rsidR="00CA29D8" w:rsidRDefault="00CA29D8" w:rsidP="00CA29D8">
      <w:pPr>
        <w:pStyle w:val="HMNormal"/>
      </w:pPr>
      <w:r>
        <w:t>[iso10646] ISO, "ISO/IEC 10646, Information technology, Universal coded character set (UCS)".</w:t>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 xml:space="preserve">[RFC5234] Crocker, D., Ed. and P. </w:t>
      </w:r>
      <w:proofErr w:type="spellStart"/>
      <w:r>
        <w:t>Overell</w:t>
      </w:r>
      <w:proofErr w:type="spellEnd"/>
      <w:r>
        <w:t>,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pPr>
      <w:r>
        <w:t>[RFC9110] Fielding, R., Ed., Nottingham, M., Ed., and J. Reschke, Ed., "HTTP Semantics", STD 97, RFC 9110, DOI 10.17487/RFC9110, June 2022, &lt;https://www.rfc-editor.org/info/rfc9110&gt;.</w:t>
      </w:r>
    </w:p>
    <w:p w14:paraId="45259A4E" w14:textId="3964971F" w:rsidR="00CA29D8" w:rsidRDefault="00CA29D8" w:rsidP="00CA29D8">
      <w:pPr>
        <w:pStyle w:val="Heading2"/>
      </w:pPr>
      <w:bookmarkStart w:id="30" w:name="_Toc174527909"/>
      <w:r>
        <w:t>Informative References</w:t>
      </w:r>
      <w:bookmarkEnd w:id="30"/>
    </w:p>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lastRenderedPageBreak/>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w:t>
      </w:r>
      <w:proofErr w:type="spellStart"/>
      <w:r>
        <w:t>ver</w:t>
      </w:r>
      <w:proofErr w:type="spellEnd"/>
      <w:r>
        <w:t xml:space="preserve"> 2.1) Specification", RFC 3652, DOI 10.17487/RFC3652, November 2003, &lt;https://www.rfc-editor.org/info/rfc3652&gt;.</w:t>
      </w:r>
    </w:p>
    <w:p w14:paraId="26BC6EDD" w14:textId="64E9D4B5" w:rsidR="00CA29D8" w:rsidRDefault="00CA29D8" w:rsidP="00CA29D8">
      <w:pPr>
        <w:pStyle w:val="HMNormal"/>
      </w:pPr>
      <w:r>
        <w:t>[</w:t>
      </w:r>
      <w:proofErr w:type="spellStart"/>
      <w:r>
        <w:t>doi</w:t>
      </w:r>
      <w:proofErr w:type="spellEnd"/>
      <w:r>
        <w:t>-handbook] DOI Foundation, "DOI Handbook", DOI 10.1000/182, &lt;https://www.doi.org/the-identifier/resources/handbook/&gt;.</w:t>
      </w:r>
    </w:p>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C67EB" w14:textId="77777777" w:rsidR="00D10EA3" w:rsidRDefault="00D10EA3" w:rsidP="00245513">
      <w:pPr>
        <w:spacing w:after="0" w:line="240" w:lineRule="auto"/>
      </w:pPr>
      <w:r>
        <w:separator/>
      </w:r>
    </w:p>
  </w:endnote>
  <w:endnote w:type="continuationSeparator" w:id="0">
    <w:p w14:paraId="26A926F4" w14:textId="77777777" w:rsidR="00D10EA3" w:rsidRDefault="00D10EA3"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77777777" w:rsidR="00B73D5D" w:rsidRPr="000225D4" w:rsidRDefault="00384AD1" w:rsidP="000225D4">
    <w:pPr>
      <w:pStyle w:val="Footer"/>
    </w:pPr>
    <w:r>
      <w:rPr>
        <w:noProof/>
      </w:rPr>
      <mc:AlternateContent>
        <mc:Choice Requires="wps">
          <w:drawing>
            <wp:anchor distT="45720" distB="45720" distL="114300" distR="114300" simplePos="0" relativeHeight="251670528" behindDoc="0" locked="0" layoutInCell="1" allowOverlap="1" wp14:anchorId="4B09F0EA" wp14:editId="576C0F02">
              <wp:simplePos x="0" y="0"/>
              <wp:positionH relativeFrom="column">
                <wp:posOffset>-510540</wp:posOffset>
              </wp:positionH>
              <wp:positionV relativeFrom="paragraph">
                <wp:posOffset>405765</wp:posOffset>
              </wp:positionV>
              <wp:extent cx="6496050" cy="30480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04800"/>
                      </a:xfrm>
                      <a:prstGeom prst="rect">
                        <a:avLst/>
                      </a:prstGeom>
                      <a:solidFill>
                        <a:srgbClr val="FFFFFF"/>
                      </a:solidFill>
                      <a:ln w="9525">
                        <a:noFill/>
                        <a:miter lim="800000"/>
                        <a:headEnd/>
                        <a:tailEnd/>
                      </a:ln>
                    </wps:spPr>
                    <wps:txbx>
                      <w:txbxContent>
                        <w:p w14:paraId="25930DEA" w14:textId="77777777" w:rsidR="00474C12" w:rsidRPr="0069019E" w:rsidRDefault="00151B23" w:rsidP="00474C12">
                          <w:pPr>
                            <w:spacing w:before="0" w:after="0"/>
                            <w:rPr>
                              <w:sz w:val="16"/>
                              <w:szCs w:val="16"/>
                            </w:rPr>
                          </w:pPr>
                          <w:r>
                            <w:rPr>
                              <w:sz w:val="16"/>
                              <w:szCs w:val="16"/>
                            </w:rPr>
                            <w:t>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09F0EA" id="_x0000_t202" coordsize="21600,21600" o:spt="202" path="m,l,21600r21600,l21600,xe">
              <v:stroke joinstyle="miter"/>
              <v:path gradientshapeok="t" o:connecttype="rect"/>
            </v:shapetype>
            <v:shape id="_x0000_s1028" type="#_x0000_t202" style="position:absolute;left:0;text-align:left;margin-left:-40.2pt;margin-top:31.95pt;width:511.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DW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" stroked="f">
              <v:textbox>
                <w:txbxContent>
                  <w:p w14:paraId="25930DEA" w14:textId="77777777" w:rsidR="00474C12" w:rsidRPr="0069019E" w:rsidRDefault="00151B23" w:rsidP="00474C12">
                    <w:pPr>
                      <w:spacing w:before="0" w:after="0"/>
                      <w:rPr>
                        <w:sz w:val="16"/>
                        <w:szCs w:val="16"/>
                      </w:rPr>
                    </w:pPr>
                    <w:r>
                      <w:rPr>
                        <w:sz w:val="16"/>
                        <w:szCs w:val="16"/>
                      </w:rPr>
                      <w:t>Contents</w:t>
                    </w:r>
                  </w:p>
                </w:txbxContent>
              </v:textbox>
            </v:shape>
          </w:pict>
        </mc:Fallback>
      </mc:AlternateContent>
    </w:r>
    <w:r w:rsidR="00A83BAA">
      <w:rPr>
        <w:noProof/>
      </w:rPr>
      <mc:AlternateContent>
        <mc:Choice Requires="wps">
          <w:drawing>
            <wp:anchor distT="45720" distB="45720" distL="114300" distR="114300" simplePos="0" relativeHeight="251669504" behindDoc="0" locked="0" layoutInCell="1" allowOverlap="1" wp14:anchorId="67889CEF" wp14:editId="7EF97B86">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proofErr w:type="spellStart"/>
                          <w:r w:rsidR="00761F3A">
                            <w:rPr>
                              <w:sz w:val="14"/>
                              <w:szCs w:val="14"/>
                            </w:rPr>
                            <w:t>doi</w:t>
                          </w:r>
                          <w:proofErr w:type="spellEnd"/>
                          <w:r w:rsidR="00761F3A">
                            <w:rPr>
                              <w:sz w:val="14"/>
                              <w:szCs w:val="14"/>
                            </w:rPr>
                            <w:t xml:space="preserve"> </w:t>
                          </w:r>
                          <w:proofErr w:type="spellStart"/>
                          <w:r w:rsidR="00761F3A">
                            <w:rPr>
                              <w:sz w:val="14"/>
                              <w:szCs w:val="14"/>
                            </w:rPr>
                            <w:t>uri</w:t>
                          </w:r>
                          <w:proofErr w:type="spellEnd"/>
                          <w:r w:rsidR="00761F3A">
                            <w:rPr>
                              <w:sz w:val="14"/>
                              <w:szCs w:val="14"/>
                            </w:rPr>
                            <w:t xml:space="preserve"> </w:t>
                          </w:r>
                          <w:proofErr w:type="spellStart"/>
                          <w:r w:rsidR="00761F3A">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89CEF" id="_x0000_s1029"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" stroked="f">
              <v:textbo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proofErr w:type="spellStart"/>
                    <w:r w:rsidR="00761F3A">
                      <w:rPr>
                        <w:sz w:val="14"/>
                        <w:szCs w:val="14"/>
                      </w:rPr>
                      <w:t>doi</w:t>
                    </w:r>
                    <w:proofErr w:type="spellEnd"/>
                    <w:r w:rsidR="00761F3A">
                      <w:rPr>
                        <w:sz w:val="14"/>
                        <w:szCs w:val="14"/>
                      </w:rPr>
                      <w:t xml:space="preserve"> </w:t>
                    </w:r>
                    <w:proofErr w:type="spellStart"/>
                    <w:r w:rsidR="00761F3A">
                      <w:rPr>
                        <w:sz w:val="14"/>
                        <w:szCs w:val="14"/>
                      </w:rPr>
                      <w:t>uri</w:t>
                    </w:r>
                    <w:proofErr w:type="spellEnd"/>
                    <w:r w:rsidR="00761F3A">
                      <w:rPr>
                        <w:sz w:val="14"/>
                        <w:szCs w:val="14"/>
                      </w:rPr>
                      <w:t xml:space="preserve"> </w:t>
                    </w:r>
                    <w:proofErr w:type="spellStart"/>
                    <w:r w:rsidR="00761F3A">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30"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A4001" w14:textId="77777777" w:rsidR="00D10EA3" w:rsidRDefault="00D10EA3" w:rsidP="00245513">
      <w:pPr>
        <w:spacing w:after="0" w:line="240" w:lineRule="auto"/>
      </w:pPr>
      <w:r>
        <w:separator/>
      </w:r>
    </w:p>
  </w:footnote>
  <w:footnote w:type="continuationSeparator" w:id="0">
    <w:p w14:paraId="5D2193F8" w14:textId="77777777" w:rsidR="00D10EA3" w:rsidRDefault="00D10EA3"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erre-Anthony Lemieux">
    <w15:presenceInfo w15:providerId="AD" w15:userId="S::pal@sandflow.com::81c8daae-25de-4e07-adb4-f5904d6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5FF5"/>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000"/>
    <w:rsid w:val="00054B6F"/>
    <w:rsid w:val="00055E46"/>
    <w:rsid w:val="00067D07"/>
    <w:rsid w:val="00077F2E"/>
    <w:rsid w:val="00084BB4"/>
    <w:rsid w:val="00086C0B"/>
    <w:rsid w:val="000872B5"/>
    <w:rsid w:val="00093F38"/>
    <w:rsid w:val="00095542"/>
    <w:rsid w:val="00097592"/>
    <w:rsid w:val="000A353F"/>
    <w:rsid w:val="000B0C68"/>
    <w:rsid w:val="000B667F"/>
    <w:rsid w:val="000C559D"/>
    <w:rsid w:val="000C6471"/>
    <w:rsid w:val="000C7C28"/>
    <w:rsid w:val="000D3582"/>
    <w:rsid w:val="000E0245"/>
    <w:rsid w:val="000E04A5"/>
    <w:rsid w:val="000E2F28"/>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27334"/>
    <w:rsid w:val="001405B7"/>
    <w:rsid w:val="00141C52"/>
    <w:rsid w:val="00142015"/>
    <w:rsid w:val="00147EAE"/>
    <w:rsid w:val="00151265"/>
    <w:rsid w:val="00151B23"/>
    <w:rsid w:val="00161E13"/>
    <w:rsid w:val="00166F46"/>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1096E"/>
    <w:rsid w:val="00210BFA"/>
    <w:rsid w:val="00213FDB"/>
    <w:rsid w:val="00214C14"/>
    <w:rsid w:val="00216866"/>
    <w:rsid w:val="00216E22"/>
    <w:rsid w:val="00216EE6"/>
    <w:rsid w:val="00217702"/>
    <w:rsid w:val="002215D8"/>
    <w:rsid w:val="00221F8D"/>
    <w:rsid w:val="0022378C"/>
    <w:rsid w:val="00237299"/>
    <w:rsid w:val="00245513"/>
    <w:rsid w:val="00250680"/>
    <w:rsid w:val="00251046"/>
    <w:rsid w:val="00251B15"/>
    <w:rsid w:val="00254C3D"/>
    <w:rsid w:val="0025708D"/>
    <w:rsid w:val="00260442"/>
    <w:rsid w:val="00262254"/>
    <w:rsid w:val="0026427D"/>
    <w:rsid w:val="00266EAC"/>
    <w:rsid w:val="00272C79"/>
    <w:rsid w:val="0027533F"/>
    <w:rsid w:val="00284431"/>
    <w:rsid w:val="00284D89"/>
    <w:rsid w:val="00291CC1"/>
    <w:rsid w:val="0029444D"/>
    <w:rsid w:val="00295535"/>
    <w:rsid w:val="002A2FC5"/>
    <w:rsid w:val="002A52C8"/>
    <w:rsid w:val="002B1992"/>
    <w:rsid w:val="002B3E7A"/>
    <w:rsid w:val="002C0FCB"/>
    <w:rsid w:val="002C459F"/>
    <w:rsid w:val="002C4897"/>
    <w:rsid w:val="002C684F"/>
    <w:rsid w:val="002C7AB3"/>
    <w:rsid w:val="002D0096"/>
    <w:rsid w:val="002E4E38"/>
    <w:rsid w:val="002E6C76"/>
    <w:rsid w:val="002F0418"/>
    <w:rsid w:val="002F3FD3"/>
    <w:rsid w:val="002F6A69"/>
    <w:rsid w:val="00303583"/>
    <w:rsid w:val="00305E2E"/>
    <w:rsid w:val="00306058"/>
    <w:rsid w:val="00307DD6"/>
    <w:rsid w:val="00310AE9"/>
    <w:rsid w:val="00310CED"/>
    <w:rsid w:val="003112B3"/>
    <w:rsid w:val="00314357"/>
    <w:rsid w:val="0031505A"/>
    <w:rsid w:val="003206DE"/>
    <w:rsid w:val="0033045F"/>
    <w:rsid w:val="0033174F"/>
    <w:rsid w:val="00344A69"/>
    <w:rsid w:val="003476AA"/>
    <w:rsid w:val="003518F5"/>
    <w:rsid w:val="00355038"/>
    <w:rsid w:val="0037001E"/>
    <w:rsid w:val="003707A0"/>
    <w:rsid w:val="00371BA2"/>
    <w:rsid w:val="003759BF"/>
    <w:rsid w:val="003802AA"/>
    <w:rsid w:val="00383BC2"/>
    <w:rsid w:val="0038457A"/>
    <w:rsid w:val="00384AD1"/>
    <w:rsid w:val="003900DF"/>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22819"/>
    <w:rsid w:val="0043072D"/>
    <w:rsid w:val="00430FF5"/>
    <w:rsid w:val="00435001"/>
    <w:rsid w:val="00435EC2"/>
    <w:rsid w:val="00436BAF"/>
    <w:rsid w:val="00440544"/>
    <w:rsid w:val="004434AB"/>
    <w:rsid w:val="00444635"/>
    <w:rsid w:val="00451C6B"/>
    <w:rsid w:val="00452B6C"/>
    <w:rsid w:val="0045448A"/>
    <w:rsid w:val="00457FF8"/>
    <w:rsid w:val="0046336E"/>
    <w:rsid w:val="00464138"/>
    <w:rsid w:val="004707E9"/>
    <w:rsid w:val="004720B4"/>
    <w:rsid w:val="0047274D"/>
    <w:rsid w:val="00474C12"/>
    <w:rsid w:val="0047682E"/>
    <w:rsid w:val="00480A43"/>
    <w:rsid w:val="00482027"/>
    <w:rsid w:val="00484C31"/>
    <w:rsid w:val="00485217"/>
    <w:rsid w:val="00494CD6"/>
    <w:rsid w:val="004965DB"/>
    <w:rsid w:val="004A5856"/>
    <w:rsid w:val="004B562E"/>
    <w:rsid w:val="004C034C"/>
    <w:rsid w:val="004C1655"/>
    <w:rsid w:val="004C2D5D"/>
    <w:rsid w:val="004C3B9E"/>
    <w:rsid w:val="004C47BC"/>
    <w:rsid w:val="004C6362"/>
    <w:rsid w:val="004C6BE7"/>
    <w:rsid w:val="004D3551"/>
    <w:rsid w:val="004D39E1"/>
    <w:rsid w:val="004D601B"/>
    <w:rsid w:val="004D71BB"/>
    <w:rsid w:val="004E290E"/>
    <w:rsid w:val="004E2B4D"/>
    <w:rsid w:val="004E2DD8"/>
    <w:rsid w:val="004E3D7B"/>
    <w:rsid w:val="004E3DD3"/>
    <w:rsid w:val="004E7A19"/>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873"/>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B6376"/>
    <w:rsid w:val="005C02FE"/>
    <w:rsid w:val="005C1A56"/>
    <w:rsid w:val="005C7583"/>
    <w:rsid w:val="005D142F"/>
    <w:rsid w:val="005D3D25"/>
    <w:rsid w:val="005D5A04"/>
    <w:rsid w:val="005E675E"/>
    <w:rsid w:val="005F0F59"/>
    <w:rsid w:val="005F1909"/>
    <w:rsid w:val="005F4667"/>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E2D79"/>
    <w:rsid w:val="006E7FB5"/>
    <w:rsid w:val="007022A2"/>
    <w:rsid w:val="0070263C"/>
    <w:rsid w:val="0070335A"/>
    <w:rsid w:val="00705FF0"/>
    <w:rsid w:val="00706310"/>
    <w:rsid w:val="0071140B"/>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5BC"/>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52CE"/>
    <w:rsid w:val="0085159A"/>
    <w:rsid w:val="00852B0F"/>
    <w:rsid w:val="00853242"/>
    <w:rsid w:val="0085589B"/>
    <w:rsid w:val="00855E84"/>
    <w:rsid w:val="008639B9"/>
    <w:rsid w:val="00866DDD"/>
    <w:rsid w:val="008705E5"/>
    <w:rsid w:val="00872C4B"/>
    <w:rsid w:val="00873F56"/>
    <w:rsid w:val="00874093"/>
    <w:rsid w:val="00876667"/>
    <w:rsid w:val="00886609"/>
    <w:rsid w:val="00887FDF"/>
    <w:rsid w:val="00896FA3"/>
    <w:rsid w:val="008A1D70"/>
    <w:rsid w:val="008A2381"/>
    <w:rsid w:val="008A2456"/>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24D"/>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2F6D"/>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4944"/>
    <w:rsid w:val="00BD6467"/>
    <w:rsid w:val="00BE1BE0"/>
    <w:rsid w:val="00BE6D6B"/>
    <w:rsid w:val="00BF1ACB"/>
    <w:rsid w:val="00C003AE"/>
    <w:rsid w:val="00C01757"/>
    <w:rsid w:val="00C11680"/>
    <w:rsid w:val="00C12077"/>
    <w:rsid w:val="00C12606"/>
    <w:rsid w:val="00C152C3"/>
    <w:rsid w:val="00C17737"/>
    <w:rsid w:val="00C23C33"/>
    <w:rsid w:val="00C321FF"/>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153A"/>
    <w:rsid w:val="00CE2115"/>
    <w:rsid w:val="00CE38FB"/>
    <w:rsid w:val="00CE4BD0"/>
    <w:rsid w:val="00CE75DD"/>
    <w:rsid w:val="00CF10EA"/>
    <w:rsid w:val="00CF51AA"/>
    <w:rsid w:val="00D00AD6"/>
    <w:rsid w:val="00D0546D"/>
    <w:rsid w:val="00D10EA3"/>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2D0E"/>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27DA1"/>
    <w:rsid w:val="00E3112B"/>
    <w:rsid w:val="00E345D5"/>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218D"/>
    <w:rsid w:val="00EE29FF"/>
    <w:rsid w:val="00EE4AF0"/>
    <w:rsid w:val="00EE7372"/>
    <w:rsid w:val="00EE7930"/>
    <w:rsid w:val="00EF18A9"/>
    <w:rsid w:val="00EF22CB"/>
    <w:rsid w:val="00EF29C3"/>
    <w:rsid w:val="00EF2CA8"/>
    <w:rsid w:val="00F04FDB"/>
    <w:rsid w:val="00F13A07"/>
    <w:rsid w:val="00F16F39"/>
    <w:rsid w:val="00F17E6C"/>
    <w:rsid w:val="00F21E4A"/>
    <w:rsid w:val="00F22208"/>
    <w:rsid w:val="00F257E7"/>
    <w:rsid w:val="00F33A97"/>
    <w:rsid w:val="00F348E8"/>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D42B8"/>
    <w:rsid w:val="00FD47BB"/>
    <w:rsid w:val="00FD482B"/>
    <w:rsid w:val="00FD4F44"/>
    <w:rsid w:val="00FD6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59"/>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 w:type="table" w:styleId="TableGridLight">
    <w:name w:val="Grid Table Light"/>
    <w:basedOn w:val="TableNormal"/>
    <w:uiPriority w:val="40"/>
    <w:rsid w:val="00422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MInlinecode">
    <w:name w:val="H&amp;M Inline code"/>
    <w:basedOn w:val="DefaultParagraphFont"/>
    <w:uiPriority w:val="1"/>
    <w:qFormat/>
    <w:rsid w:val="007805BC"/>
    <w:rPr>
      <w:rFonts w:ascii="Consolas" w:hAnsi="Consola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207572586">
      <w:bodyDiv w:val="1"/>
      <w:marLeft w:val="0"/>
      <w:marRight w:val="0"/>
      <w:marTop w:val="0"/>
      <w:marBottom w:val="0"/>
      <w:divBdr>
        <w:top w:val="none" w:sz="0" w:space="0" w:color="auto"/>
        <w:left w:val="none" w:sz="0" w:space="0" w:color="auto"/>
        <w:bottom w:val="none" w:sz="0" w:space="0" w:color="auto"/>
        <w:right w:val="none" w:sz="0" w:space="0" w:color="auto"/>
      </w:divBdr>
      <w:divsChild>
        <w:div w:id="1962804257">
          <w:marLeft w:val="0"/>
          <w:marRight w:val="0"/>
          <w:marTop w:val="0"/>
          <w:marBottom w:val="0"/>
          <w:divBdr>
            <w:top w:val="none" w:sz="0" w:space="0" w:color="auto"/>
            <w:left w:val="none" w:sz="0" w:space="0" w:color="auto"/>
            <w:bottom w:val="none" w:sz="0" w:space="0" w:color="auto"/>
            <w:right w:val="none" w:sz="0" w:space="0" w:color="auto"/>
          </w:divBdr>
          <w:divsChild>
            <w:div w:id="69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408771447">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590192000">
      <w:bodyDiv w:val="1"/>
      <w:marLeft w:val="0"/>
      <w:marRight w:val="0"/>
      <w:marTop w:val="0"/>
      <w:marBottom w:val="0"/>
      <w:divBdr>
        <w:top w:val="none" w:sz="0" w:space="0" w:color="auto"/>
        <w:left w:val="none" w:sz="0" w:space="0" w:color="auto"/>
        <w:bottom w:val="none" w:sz="0" w:space="0" w:color="auto"/>
        <w:right w:val="none" w:sz="0" w:space="0" w:color="auto"/>
      </w:divBdr>
      <w:divsChild>
        <w:div w:id="955022493">
          <w:marLeft w:val="0"/>
          <w:marRight w:val="0"/>
          <w:marTop w:val="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032">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oi.org/resources/130718-trademark-polic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info@doi.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ocuments\sandflow-consulting\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76</TotalTime>
  <Pages>15</Pages>
  <Words>2171</Words>
  <Characters>12375</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6</cp:revision>
  <cp:lastPrinted>2023-04-24T10:20:00Z</cp:lastPrinted>
  <dcterms:created xsi:type="dcterms:W3CDTF">2024-09-16T15:42:00Z</dcterms:created>
  <dcterms:modified xsi:type="dcterms:W3CDTF">2024-09-16T16:58:00Z</dcterms:modified>
  <cp:category/>
</cp:coreProperties>
</file>